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67F84D" w14:textId="77777777" w:rsidR="00A021A4" w:rsidRPr="003A71FB" w:rsidRDefault="00A021A4" w:rsidP="00A021A4">
      <w:pPr>
        <w:rPr>
          <w:rFonts w:asciiTheme="minorHAnsi" w:hAnsiTheme="minorHAnsi" w:cstheme="minorHAnsi"/>
          <w:color w:val="4472C4" w:themeColor="accent1"/>
          <w:rPrChange w:id="0" w:author="Adiga, Abhijin (aa5ts)" w:date="2019-08-31T07:13:00Z">
            <w:rPr/>
          </w:rPrChange>
        </w:rPr>
      </w:pPr>
      <w:r w:rsidRPr="003A71FB">
        <w:rPr>
          <w:rFonts w:asciiTheme="minorHAnsi" w:hAnsiTheme="minorHAnsi" w:cstheme="minorHAnsi"/>
          <w:color w:val="4472C4" w:themeColor="accent1"/>
          <w:rPrChange w:id="1" w:author="Adiga, Abhijin (aa5ts)" w:date="2019-08-31T07:13:00Z">
            <w:rPr/>
          </w:rPrChange>
        </w:rPr>
        <w:t>05-Aug-2019</w:t>
      </w:r>
    </w:p>
    <w:p w14:paraId="7EAD73F1" w14:textId="77777777" w:rsidR="00A021A4" w:rsidRPr="003A71FB" w:rsidRDefault="00A021A4" w:rsidP="00A021A4">
      <w:pPr>
        <w:rPr>
          <w:rFonts w:asciiTheme="minorHAnsi" w:hAnsiTheme="minorHAnsi" w:cstheme="minorHAnsi"/>
          <w:color w:val="4472C4" w:themeColor="accent1"/>
          <w:rPrChange w:id="2" w:author="Adiga, Abhijin (aa5ts)" w:date="2019-08-31T07:13:00Z">
            <w:rPr/>
          </w:rPrChange>
        </w:rPr>
      </w:pPr>
    </w:p>
    <w:p w14:paraId="5F45D9D0" w14:textId="77777777" w:rsidR="00A021A4" w:rsidRPr="003A71FB" w:rsidRDefault="00A021A4" w:rsidP="00A021A4">
      <w:pPr>
        <w:rPr>
          <w:rFonts w:asciiTheme="minorHAnsi" w:hAnsiTheme="minorHAnsi" w:cstheme="minorHAnsi"/>
          <w:color w:val="4472C4" w:themeColor="accent1"/>
          <w:rPrChange w:id="3" w:author="Adiga, Abhijin (aa5ts)" w:date="2019-08-31T07:13:00Z">
            <w:rPr/>
          </w:rPrChange>
        </w:rPr>
      </w:pPr>
      <w:r w:rsidRPr="003A71FB">
        <w:rPr>
          <w:rFonts w:asciiTheme="minorHAnsi" w:hAnsiTheme="minorHAnsi" w:cstheme="minorHAnsi"/>
          <w:color w:val="4472C4" w:themeColor="accent1"/>
          <w:rPrChange w:id="4" w:author="Adiga, Abhijin (aa5ts)" w:date="2019-08-31T07:13:00Z">
            <w:rPr/>
          </w:rPrChange>
        </w:rPr>
        <w:t xml:space="preserve">Dear Dr </w:t>
      </w:r>
      <w:proofErr w:type="spellStart"/>
      <w:r w:rsidRPr="003A71FB">
        <w:rPr>
          <w:rFonts w:asciiTheme="minorHAnsi" w:hAnsiTheme="minorHAnsi" w:cstheme="minorHAnsi"/>
          <w:color w:val="4472C4" w:themeColor="accent1"/>
          <w:rPrChange w:id="5" w:author="Adiga, Abhijin (aa5ts)" w:date="2019-08-31T07:13:00Z">
            <w:rPr/>
          </w:rPrChange>
        </w:rPr>
        <w:t>Adiga</w:t>
      </w:r>
      <w:proofErr w:type="spellEnd"/>
      <w:r w:rsidRPr="003A71FB">
        <w:rPr>
          <w:rFonts w:asciiTheme="minorHAnsi" w:hAnsiTheme="minorHAnsi" w:cstheme="minorHAnsi"/>
          <w:color w:val="4472C4" w:themeColor="accent1"/>
          <w:rPrChange w:id="6" w:author="Adiga, Abhijin (aa5ts)" w:date="2019-08-31T07:13:00Z">
            <w:rPr/>
          </w:rPrChange>
        </w:rPr>
        <w:t>:</w:t>
      </w:r>
    </w:p>
    <w:p w14:paraId="15C1E4BF" w14:textId="77777777" w:rsidR="00A021A4" w:rsidRPr="003A71FB" w:rsidRDefault="00A021A4" w:rsidP="00A021A4">
      <w:pPr>
        <w:rPr>
          <w:rFonts w:asciiTheme="minorHAnsi" w:hAnsiTheme="minorHAnsi" w:cstheme="minorHAnsi"/>
          <w:color w:val="4472C4" w:themeColor="accent1"/>
          <w:rPrChange w:id="7" w:author="Adiga, Abhijin (aa5ts)" w:date="2019-08-31T07:13:00Z">
            <w:rPr/>
          </w:rPrChange>
        </w:rPr>
      </w:pPr>
    </w:p>
    <w:p w14:paraId="4A71213E" w14:textId="77777777" w:rsidR="00A021A4" w:rsidRPr="003A71FB" w:rsidRDefault="00A021A4" w:rsidP="00A021A4">
      <w:pPr>
        <w:rPr>
          <w:rFonts w:asciiTheme="minorHAnsi" w:hAnsiTheme="minorHAnsi" w:cstheme="minorHAnsi"/>
          <w:color w:val="4472C4" w:themeColor="accent1"/>
          <w:rPrChange w:id="8" w:author="Adiga, Abhijin (aa5ts)" w:date="2019-08-31T07:13:00Z">
            <w:rPr/>
          </w:rPrChange>
        </w:rPr>
      </w:pPr>
      <w:r w:rsidRPr="003A71FB">
        <w:rPr>
          <w:rFonts w:asciiTheme="minorHAnsi" w:hAnsiTheme="minorHAnsi" w:cstheme="minorHAnsi"/>
          <w:color w:val="4472C4" w:themeColor="accent1"/>
          <w:rPrChange w:id="9" w:author="Adiga, Abhijin (aa5ts)" w:date="2019-08-31T07:13:00Z">
            <w:rPr/>
          </w:rPrChange>
        </w:rPr>
        <w:t>Your manuscript has now been peer reviewed and the reviews have been assessed by an Associate Editor. The reviewers’ comments (not including confidential comments to the Editor) and the comments from the Associate Editor are included at the end of this email for your reference. As you will see, the reviewers and the Editors have raised some concerns with your manuscript and we would like to invite you to revise your manuscript to address them.</w:t>
      </w:r>
    </w:p>
    <w:p w14:paraId="711527A7" w14:textId="77777777" w:rsidR="00A021A4" w:rsidRPr="003A71FB" w:rsidRDefault="00A021A4" w:rsidP="00A021A4">
      <w:pPr>
        <w:rPr>
          <w:rFonts w:asciiTheme="minorHAnsi" w:hAnsiTheme="minorHAnsi" w:cstheme="minorHAnsi"/>
          <w:color w:val="4472C4" w:themeColor="accent1"/>
          <w:rPrChange w:id="10" w:author="Adiga, Abhijin (aa5ts)" w:date="2019-08-31T07:13:00Z">
            <w:rPr/>
          </w:rPrChange>
        </w:rPr>
      </w:pPr>
    </w:p>
    <w:p w14:paraId="539F3398" w14:textId="77777777" w:rsidR="00A021A4" w:rsidRPr="003A71FB" w:rsidRDefault="00A021A4" w:rsidP="00A021A4">
      <w:pPr>
        <w:rPr>
          <w:rFonts w:asciiTheme="minorHAnsi" w:hAnsiTheme="minorHAnsi" w:cstheme="minorHAnsi"/>
          <w:color w:val="4472C4" w:themeColor="accent1"/>
          <w:rPrChange w:id="11" w:author="Adiga, Abhijin (aa5ts)" w:date="2019-08-31T07:13:00Z">
            <w:rPr/>
          </w:rPrChange>
        </w:rPr>
      </w:pPr>
      <w:r w:rsidRPr="003A71FB">
        <w:rPr>
          <w:rFonts w:asciiTheme="minorHAnsi" w:hAnsiTheme="minorHAnsi" w:cstheme="minorHAnsi"/>
          <w:color w:val="4472C4" w:themeColor="accent1"/>
          <w:rPrChange w:id="12" w:author="Adiga, Abhijin (aa5ts)" w:date="2019-08-31T07:13:00Z">
            <w:rPr/>
          </w:rPrChange>
        </w:rPr>
        <w:t>We do not allow multiple rounds of revision so we urge you to make every effort to fully address all of the comments at this stage. If deemed necessary by the Associate Editor, your manuscript will be sent back to one or more of the original reviewers for assessment. If the original reviewers are not available we may invite new reviewers. Please note that we cannot guarantee eventual acceptance of your manuscript at this stage.</w:t>
      </w:r>
    </w:p>
    <w:p w14:paraId="1D8B26DD" w14:textId="77777777" w:rsidR="00A021A4" w:rsidRPr="003A71FB" w:rsidRDefault="00A021A4" w:rsidP="00A021A4">
      <w:pPr>
        <w:rPr>
          <w:rFonts w:asciiTheme="minorHAnsi" w:hAnsiTheme="minorHAnsi" w:cstheme="minorHAnsi"/>
          <w:color w:val="4472C4" w:themeColor="accent1"/>
          <w:rPrChange w:id="13" w:author="Adiga, Abhijin (aa5ts)" w:date="2019-08-31T07:13:00Z">
            <w:rPr/>
          </w:rPrChange>
        </w:rPr>
      </w:pPr>
    </w:p>
    <w:p w14:paraId="7E5E9B30" w14:textId="77777777" w:rsidR="00A021A4" w:rsidRPr="003A71FB" w:rsidRDefault="00A021A4" w:rsidP="00A021A4">
      <w:pPr>
        <w:rPr>
          <w:rFonts w:asciiTheme="minorHAnsi" w:hAnsiTheme="minorHAnsi" w:cstheme="minorHAnsi"/>
          <w:color w:val="4472C4" w:themeColor="accent1"/>
          <w:rPrChange w:id="14" w:author="Adiga, Abhijin (aa5ts)" w:date="2019-08-31T07:13:00Z">
            <w:rPr/>
          </w:rPrChange>
        </w:rPr>
      </w:pPr>
      <w:commentRangeStart w:id="15"/>
      <w:r w:rsidRPr="003A71FB">
        <w:rPr>
          <w:rFonts w:asciiTheme="minorHAnsi" w:hAnsiTheme="minorHAnsi" w:cstheme="minorHAnsi"/>
          <w:color w:val="4472C4" w:themeColor="accent1"/>
          <w:rPrChange w:id="16" w:author="Adiga, Abhijin (aa5ts)" w:date="2019-08-31T07:13:00Z">
            <w:rPr/>
          </w:rPrChange>
        </w:rPr>
        <w:t>To submit your revision please log into http://mc.manuscriptcentral.com/prsb and enter your Author Centre, where you will find your manuscript title listed under "Manuscripts with Decisions." Under "Actions”, click on "Create a Revision”. Your manuscript number has been appended to denote a revision.</w:t>
      </w:r>
      <w:commentRangeEnd w:id="15"/>
      <w:r w:rsidR="00F77EF2" w:rsidRPr="003A71FB">
        <w:rPr>
          <w:rStyle w:val="CommentReference"/>
          <w:rFonts w:asciiTheme="minorHAnsi" w:hAnsiTheme="minorHAnsi" w:cstheme="minorHAnsi"/>
          <w:color w:val="4472C4" w:themeColor="accent1"/>
          <w:sz w:val="24"/>
          <w:szCs w:val="24"/>
          <w:rPrChange w:id="17" w:author="Adiga, Abhijin (aa5ts)" w:date="2019-08-31T07:13:00Z">
            <w:rPr>
              <w:rStyle w:val="CommentReference"/>
            </w:rPr>
          </w:rPrChange>
        </w:rPr>
        <w:commentReference w:id="15"/>
      </w:r>
    </w:p>
    <w:p w14:paraId="0E747567" w14:textId="77777777" w:rsidR="00A021A4" w:rsidRPr="003A71FB" w:rsidRDefault="00A021A4" w:rsidP="00A021A4">
      <w:pPr>
        <w:rPr>
          <w:rFonts w:asciiTheme="minorHAnsi" w:hAnsiTheme="minorHAnsi" w:cstheme="minorHAnsi"/>
          <w:color w:val="4472C4" w:themeColor="accent1"/>
          <w:rPrChange w:id="18" w:author="Adiga, Abhijin (aa5ts)" w:date="2019-08-31T07:13:00Z">
            <w:rPr/>
          </w:rPrChange>
        </w:rPr>
      </w:pPr>
    </w:p>
    <w:p w14:paraId="24C8B8BA" w14:textId="77777777" w:rsidR="00A021A4" w:rsidRPr="003A71FB" w:rsidRDefault="00A021A4" w:rsidP="00A021A4">
      <w:pPr>
        <w:rPr>
          <w:rFonts w:asciiTheme="minorHAnsi" w:hAnsiTheme="minorHAnsi" w:cstheme="minorHAnsi"/>
          <w:color w:val="4472C4" w:themeColor="accent1"/>
          <w:rPrChange w:id="19" w:author="Adiga, Abhijin (aa5ts)" w:date="2019-08-31T07:13:00Z">
            <w:rPr/>
          </w:rPrChange>
        </w:rPr>
      </w:pPr>
      <w:commentRangeStart w:id="20"/>
      <w:r w:rsidRPr="003A71FB">
        <w:rPr>
          <w:rFonts w:asciiTheme="minorHAnsi" w:hAnsiTheme="minorHAnsi" w:cstheme="minorHAnsi"/>
          <w:color w:val="4472C4" w:themeColor="accent1"/>
          <w:rPrChange w:id="21" w:author="Adiga, Abhijin (aa5ts)" w:date="2019-08-31T07:13:00Z">
            <w:rPr/>
          </w:rPrChange>
        </w:rPr>
        <w:t>When submitting your revision please upload a file under "Response to Referees" - in the "File Upload" section. This should document, point by point, how you have responded to the reviewers’ and Editors’ comments, and the adjustments you have made to the manuscript. We require a copy of the manuscript with revisions made since the previous version marked as ‘tracked changes’ to be included in the ‘response to referees’ document.</w:t>
      </w:r>
      <w:commentRangeEnd w:id="20"/>
      <w:r w:rsidR="00F77EF2" w:rsidRPr="003A71FB">
        <w:rPr>
          <w:rStyle w:val="CommentReference"/>
          <w:rFonts w:asciiTheme="minorHAnsi" w:hAnsiTheme="minorHAnsi" w:cstheme="minorHAnsi"/>
          <w:color w:val="4472C4" w:themeColor="accent1"/>
          <w:sz w:val="24"/>
          <w:szCs w:val="24"/>
          <w:rPrChange w:id="22" w:author="Adiga, Abhijin (aa5ts)" w:date="2019-08-31T07:13:00Z">
            <w:rPr>
              <w:rStyle w:val="CommentReference"/>
            </w:rPr>
          </w:rPrChange>
        </w:rPr>
        <w:commentReference w:id="20"/>
      </w:r>
    </w:p>
    <w:p w14:paraId="436375E9" w14:textId="77777777" w:rsidR="00A021A4" w:rsidRPr="003A71FB" w:rsidRDefault="00A021A4" w:rsidP="00A021A4">
      <w:pPr>
        <w:rPr>
          <w:rFonts w:asciiTheme="minorHAnsi" w:hAnsiTheme="minorHAnsi" w:cstheme="minorHAnsi"/>
          <w:color w:val="4472C4" w:themeColor="accent1"/>
          <w:rPrChange w:id="23" w:author="Adiga, Abhijin (aa5ts)" w:date="2019-08-31T07:13:00Z">
            <w:rPr/>
          </w:rPrChange>
        </w:rPr>
      </w:pPr>
    </w:p>
    <w:p w14:paraId="59AF4A47" w14:textId="77777777" w:rsidR="00A021A4" w:rsidRPr="003A71FB" w:rsidRDefault="00A021A4" w:rsidP="00A021A4">
      <w:pPr>
        <w:rPr>
          <w:rFonts w:asciiTheme="minorHAnsi" w:hAnsiTheme="minorHAnsi" w:cstheme="minorHAnsi"/>
          <w:color w:val="4472C4" w:themeColor="accent1"/>
          <w:rPrChange w:id="24" w:author="Adiga, Abhijin (aa5ts)" w:date="2019-08-31T07:13:00Z">
            <w:rPr/>
          </w:rPrChange>
        </w:rPr>
      </w:pPr>
      <w:commentRangeStart w:id="25"/>
      <w:r w:rsidRPr="003A71FB">
        <w:rPr>
          <w:rFonts w:asciiTheme="minorHAnsi" w:hAnsiTheme="minorHAnsi" w:cstheme="minorHAnsi"/>
          <w:color w:val="4472C4" w:themeColor="accent1"/>
          <w:rPrChange w:id="26" w:author="Adiga, Abhijin (aa5ts)" w:date="2019-08-31T07:13:00Z">
            <w:rPr/>
          </w:rPrChange>
        </w:rPr>
        <w:t xml:space="preserve">Your main manuscript should be submitted as a text file (doc, txt, rtf or </w:t>
      </w:r>
      <w:proofErr w:type="spellStart"/>
      <w:r w:rsidRPr="003A71FB">
        <w:rPr>
          <w:rFonts w:asciiTheme="minorHAnsi" w:hAnsiTheme="minorHAnsi" w:cstheme="minorHAnsi"/>
          <w:color w:val="4472C4" w:themeColor="accent1"/>
          <w:rPrChange w:id="27" w:author="Adiga, Abhijin (aa5ts)" w:date="2019-08-31T07:13:00Z">
            <w:rPr/>
          </w:rPrChange>
        </w:rPr>
        <w:t>tex</w:t>
      </w:r>
      <w:proofErr w:type="spellEnd"/>
      <w:r w:rsidRPr="003A71FB">
        <w:rPr>
          <w:rFonts w:asciiTheme="minorHAnsi" w:hAnsiTheme="minorHAnsi" w:cstheme="minorHAnsi"/>
          <w:color w:val="4472C4" w:themeColor="accent1"/>
          <w:rPrChange w:id="28" w:author="Adiga, Abhijin (aa5ts)" w:date="2019-08-31T07:13:00Z">
            <w:rPr/>
          </w:rPrChange>
        </w:rPr>
        <w:t>), not a PDF. Your figures should be submitted as separate files and not included within the main manuscript file.</w:t>
      </w:r>
      <w:commentRangeEnd w:id="25"/>
      <w:r w:rsidR="00F77EF2" w:rsidRPr="003A71FB">
        <w:rPr>
          <w:rStyle w:val="CommentReference"/>
          <w:rFonts w:asciiTheme="minorHAnsi" w:hAnsiTheme="minorHAnsi" w:cstheme="minorHAnsi"/>
          <w:color w:val="4472C4" w:themeColor="accent1"/>
          <w:sz w:val="24"/>
          <w:szCs w:val="24"/>
          <w:rPrChange w:id="29" w:author="Adiga, Abhijin (aa5ts)" w:date="2019-08-31T07:13:00Z">
            <w:rPr>
              <w:rStyle w:val="CommentReference"/>
            </w:rPr>
          </w:rPrChange>
        </w:rPr>
        <w:commentReference w:id="25"/>
      </w:r>
    </w:p>
    <w:p w14:paraId="34C16F71" w14:textId="77777777" w:rsidR="00A021A4" w:rsidRPr="003A71FB" w:rsidRDefault="00A021A4" w:rsidP="00A021A4">
      <w:pPr>
        <w:rPr>
          <w:rFonts w:asciiTheme="minorHAnsi" w:hAnsiTheme="minorHAnsi" w:cstheme="minorHAnsi"/>
          <w:color w:val="4472C4" w:themeColor="accent1"/>
          <w:rPrChange w:id="30" w:author="Adiga, Abhijin (aa5ts)" w:date="2019-08-31T07:13:00Z">
            <w:rPr/>
          </w:rPrChange>
        </w:rPr>
      </w:pPr>
    </w:p>
    <w:p w14:paraId="7BDD203B" w14:textId="77777777" w:rsidR="00A021A4" w:rsidRPr="003A71FB" w:rsidRDefault="00A021A4" w:rsidP="00A021A4">
      <w:pPr>
        <w:rPr>
          <w:rFonts w:asciiTheme="minorHAnsi" w:hAnsiTheme="minorHAnsi" w:cstheme="minorHAnsi"/>
          <w:color w:val="4472C4" w:themeColor="accent1"/>
          <w:rPrChange w:id="31" w:author="Adiga, Abhijin (aa5ts)" w:date="2019-08-31T07:13:00Z">
            <w:rPr/>
          </w:rPrChange>
        </w:rPr>
      </w:pPr>
      <w:r w:rsidRPr="003A71FB">
        <w:rPr>
          <w:rFonts w:asciiTheme="minorHAnsi" w:hAnsiTheme="minorHAnsi" w:cstheme="minorHAnsi"/>
          <w:color w:val="4472C4" w:themeColor="accent1"/>
          <w:rPrChange w:id="32" w:author="Adiga, Abhijin (aa5ts)" w:date="2019-08-31T07:13:00Z">
            <w:rPr/>
          </w:rPrChange>
        </w:rPr>
        <w:t>When revising your manuscript you should also ensure that it adheres to our editorial policies (https://royalsociety.org/journals/ethics-policies/). You should pay particular attention to the following:</w:t>
      </w:r>
    </w:p>
    <w:p w14:paraId="6D2A83FF" w14:textId="77777777" w:rsidR="00A021A4" w:rsidRPr="003A71FB" w:rsidRDefault="00A021A4" w:rsidP="00A021A4">
      <w:pPr>
        <w:rPr>
          <w:rFonts w:asciiTheme="minorHAnsi" w:hAnsiTheme="minorHAnsi" w:cstheme="minorHAnsi"/>
          <w:color w:val="4472C4" w:themeColor="accent1"/>
          <w:rPrChange w:id="33" w:author="Adiga, Abhijin (aa5ts)" w:date="2019-08-31T07:13:00Z">
            <w:rPr/>
          </w:rPrChange>
        </w:rPr>
      </w:pPr>
    </w:p>
    <w:p w14:paraId="1316C48D" w14:textId="77777777" w:rsidR="00A021A4" w:rsidRPr="003A71FB" w:rsidRDefault="00A021A4" w:rsidP="00A021A4">
      <w:pPr>
        <w:rPr>
          <w:rFonts w:asciiTheme="minorHAnsi" w:hAnsiTheme="minorHAnsi" w:cstheme="minorHAnsi"/>
          <w:color w:val="4472C4" w:themeColor="accent1"/>
          <w:rPrChange w:id="34" w:author="Adiga, Abhijin (aa5ts)" w:date="2019-08-31T07:13:00Z">
            <w:rPr/>
          </w:rPrChange>
        </w:rPr>
      </w:pPr>
      <w:r w:rsidRPr="003A71FB">
        <w:rPr>
          <w:rFonts w:asciiTheme="minorHAnsi" w:hAnsiTheme="minorHAnsi" w:cstheme="minorHAnsi"/>
          <w:color w:val="4472C4" w:themeColor="accent1"/>
          <w:rPrChange w:id="35" w:author="Adiga, Abhijin (aa5ts)" w:date="2019-08-31T07:13:00Z">
            <w:rPr/>
          </w:rPrChange>
        </w:rPr>
        <w:t>Research ethics:</w:t>
      </w:r>
    </w:p>
    <w:p w14:paraId="6B7F12E3" w14:textId="77777777" w:rsidR="00A021A4" w:rsidRPr="003A71FB" w:rsidRDefault="00A021A4" w:rsidP="00A021A4">
      <w:pPr>
        <w:rPr>
          <w:rFonts w:asciiTheme="minorHAnsi" w:hAnsiTheme="minorHAnsi" w:cstheme="minorHAnsi"/>
          <w:color w:val="4472C4" w:themeColor="accent1"/>
          <w:rPrChange w:id="36" w:author="Adiga, Abhijin (aa5ts)" w:date="2019-08-31T07:13:00Z">
            <w:rPr/>
          </w:rPrChange>
        </w:rPr>
      </w:pPr>
      <w:r w:rsidRPr="003A71FB">
        <w:rPr>
          <w:rFonts w:asciiTheme="minorHAnsi" w:hAnsiTheme="minorHAnsi" w:cstheme="minorHAnsi"/>
          <w:color w:val="4472C4" w:themeColor="accent1"/>
          <w:rPrChange w:id="37" w:author="Adiga, Abhijin (aa5ts)" w:date="2019-08-31T07:13:00Z">
            <w:rPr/>
          </w:rPrChange>
        </w:rPr>
        <w:t>If your study contains research on humans please ensure that you detail in the methods section whether you obtained ethical approval from your local research ethics committee and gained informed consent to participate from each of the participants.</w:t>
      </w:r>
    </w:p>
    <w:p w14:paraId="05047B1D" w14:textId="77777777" w:rsidR="00A021A4" w:rsidRPr="003A71FB" w:rsidRDefault="00A021A4" w:rsidP="00A021A4">
      <w:pPr>
        <w:rPr>
          <w:rFonts w:asciiTheme="minorHAnsi" w:hAnsiTheme="minorHAnsi" w:cstheme="minorHAnsi"/>
          <w:color w:val="4472C4" w:themeColor="accent1"/>
          <w:rPrChange w:id="38" w:author="Adiga, Abhijin (aa5ts)" w:date="2019-08-31T07:13:00Z">
            <w:rPr/>
          </w:rPrChange>
        </w:rPr>
      </w:pPr>
    </w:p>
    <w:p w14:paraId="17F3C9B3" w14:textId="77777777" w:rsidR="00A021A4" w:rsidRPr="003A71FB" w:rsidRDefault="00A021A4" w:rsidP="00A021A4">
      <w:pPr>
        <w:rPr>
          <w:rFonts w:asciiTheme="minorHAnsi" w:hAnsiTheme="minorHAnsi" w:cstheme="minorHAnsi"/>
          <w:color w:val="4472C4" w:themeColor="accent1"/>
          <w:rPrChange w:id="39" w:author="Adiga, Abhijin (aa5ts)" w:date="2019-08-31T07:13:00Z">
            <w:rPr/>
          </w:rPrChange>
        </w:rPr>
      </w:pPr>
      <w:r w:rsidRPr="003A71FB">
        <w:rPr>
          <w:rFonts w:asciiTheme="minorHAnsi" w:hAnsiTheme="minorHAnsi" w:cstheme="minorHAnsi"/>
          <w:color w:val="4472C4" w:themeColor="accent1"/>
          <w:rPrChange w:id="40" w:author="Adiga, Abhijin (aa5ts)" w:date="2019-08-31T07:13:00Z">
            <w:rPr/>
          </w:rPrChange>
        </w:rPr>
        <w:t>Use of animals and field studies:</w:t>
      </w:r>
    </w:p>
    <w:p w14:paraId="7E8D9A69" w14:textId="77777777" w:rsidR="00A021A4" w:rsidRPr="003A71FB" w:rsidRDefault="00A021A4" w:rsidP="00A021A4">
      <w:pPr>
        <w:rPr>
          <w:rFonts w:asciiTheme="minorHAnsi" w:hAnsiTheme="minorHAnsi" w:cstheme="minorHAnsi"/>
          <w:color w:val="4472C4" w:themeColor="accent1"/>
          <w:rPrChange w:id="41" w:author="Adiga, Abhijin (aa5ts)" w:date="2019-08-31T07:13:00Z">
            <w:rPr/>
          </w:rPrChange>
        </w:rPr>
      </w:pPr>
      <w:r w:rsidRPr="003A71FB">
        <w:rPr>
          <w:rFonts w:asciiTheme="minorHAnsi" w:hAnsiTheme="minorHAnsi" w:cstheme="minorHAnsi"/>
          <w:color w:val="4472C4" w:themeColor="accent1"/>
          <w:rPrChange w:id="42" w:author="Adiga, Abhijin (aa5ts)" w:date="2019-08-31T07:13:00Z">
            <w:rPr/>
          </w:rPrChange>
        </w:rPr>
        <w:t xml:space="preserve">If your study uses animals please include details in the methods section of any approval and licences given to carry out the study and include full details of how animal welfare standards were ensured. Field studies should be conducted in accordance with local legislation; please </w:t>
      </w:r>
      <w:r w:rsidRPr="003A71FB">
        <w:rPr>
          <w:rFonts w:asciiTheme="minorHAnsi" w:hAnsiTheme="minorHAnsi" w:cstheme="minorHAnsi"/>
          <w:color w:val="4472C4" w:themeColor="accent1"/>
          <w:rPrChange w:id="43" w:author="Adiga, Abhijin (aa5ts)" w:date="2019-08-31T07:13:00Z">
            <w:rPr/>
          </w:rPrChange>
        </w:rPr>
        <w:lastRenderedPageBreak/>
        <w:t>include details of the appropriate permission and licences that you obtained to carry out the field work.</w:t>
      </w:r>
    </w:p>
    <w:p w14:paraId="1969ABCD" w14:textId="77777777" w:rsidR="00A021A4" w:rsidRPr="003A71FB" w:rsidRDefault="00A021A4" w:rsidP="00A021A4">
      <w:pPr>
        <w:rPr>
          <w:rFonts w:asciiTheme="minorHAnsi" w:hAnsiTheme="minorHAnsi" w:cstheme="minorHAnsi"/>
          <w:color w:val="4472C4" w:themeColor="accent1"/>
          <w:rPrChange w:id="44" w:author="Adiga, Abhijin (aa5ts)" w:date="2019-08-31T07:13:00Z">
            <w:rPr/>
          </w:rPrChange>
        </w:rPr>
      </w:pPr>
    </w:p>
    <w:p w14:paraId="05F0A27B" w14:textId="77777777" w:rsidR="00A021A4" w:rsidRPr="003A71FB" w:rsidRDefault="00A021A4" w:rsidP="00A021A4">
      <w:pPr>
        <w:rPr>
          <w:rFonts w:asciiTheme="minorHAnsi" w:hAnsiTheme="minorHAnsi" w:cstheme="minorHAnsi"/>
          <w:color w:val="4472C4" w:themeColor="accent1"/>
          <w:rPrChange w:id="45" w:author="Adiga, Abhijin (aa5ts)" w:date="2019-08-31T07:13:00Z">
            <w:rPr/>
          </w:rPrChange>
        </w:rPr>
      </w:pPr>
      <w:r w:rsidRPr="003A71FB">
        <w:rPr>
          <w:rFonts w:asciiTheme="minorHAnsi" w:hAnsiTheme="minorHAnsi" w:cstheme="minorHAnsi"/>
          <w:color w:val="4472C4" w:themeColor="accent1"/>
          <w:rPrChange w:id="46" w:author="Adiga, Abhijin (aa5ts)" w:date="2019-08-31T07:13:00Z">
            <w:rPr/>
          </w:rPrChange>
        </w:rPr>
        <w:t>Data accessibility and data citation:</w:t>
      </w:r>
    </w:p>
    <w:p w14:paraId="7B95F556" w14:textId="77777777" w:rsidR="00A021A4" w:rsidRPr="003A71FB" w:rsidRDefault="00A021A4" w:rsidP="00A021A4">
      <w:pPr>
        <w:rPr>
          <w:rFonts w:asciiTheme="minorHAnsi" w:hAnsiTheme="minorHAnsi" w:cstheme="minorHAnsi"/>
          <w:color w:val="4472C4" w:themeColor="accent1"/>
          <w:rPrChange w:id="47" w:author="Adiga, Abhijin (aa5ts)" w:date="2019-08-31T07:13:00Z">
            <w:rPr/>
          </w:rPrChange>
        </w:rPr>
      </w:pPr>
      <w:r w:rsidRPr="003A71FB">
        <w:rPr>
          <w:rFonts w:asciiTheme="minorHAnsi" w:hAnsiTheme="minorHAnsi" w:cstheme="minorHAnsi"/>
          <w:color w:val="4472C4" w:themeColor="accent1"/>
          <w:rPrChange w:id="48" w:author="Adiga, Abhijin (aa5ts)" w:date="2019-08-31T07:13:00Z">
            <w:rPr/>
          </w:rPrChange>
        </w:rPr>
        <w:t>It is a condition of publication that you make available the data and research materials supporting the results in the article. Datasets should be deposited in an appropriate publicly available repository and details of the associated accession number, link or DOI to the datasets must be included in the Data Accessibility section of the article (https://royalsociety.org/journals/ethics-policies/data-sharing-mining/). Reference(s) to datasets should also be included in the reference list of the article with DOIs (where available).</w:t>
      </w:r>
    </w:p>
    <w:p w14:paraId="42F1EE56" w14:textId="77777777" w:rsidR="00A021A4" w:rsidRPr="003A71FB" w:rsidRDefault="00A021A4" w:rsidP="00A021A4">
      <w:pPr>
        <w:rPr>
          <w:rFonts w:asciiTheme="minorHAnsi" w:hAnsiTheme="minorHAnsi" w:cstheme="minorHAnsi"/>
          <w:color w:val="4472C4" w:themeColor="accent1"/>
          <w:rPrChange w:id="49" w:author="Adiga, Abhijin (aa5ts)" w:date="2019-08-31T07:13:00Z">
            <w:rPr/>
          </w:rPrChange>
        </w:rPr>
      </w:pPr>
    </w:p>
    <w:p w14:paraId="56512A17" w14:textId="77777777" w:rsidR="00A021A4" w:rsidRPr="003A71FB" w:rsidRDefault="00A021A4" w:rsidP="00A021A4">
      <w:pPr>
        <w:rPr>
          <w:rFonts w:asciiTheme="minorHAnsi" w:hAnsiTheme="minorHAnsi" w:cstheme="minorHAnsi"/>
          <w:color w:val="4472C4" w:themeColor="accent1"/>
          <w:rPrChange w:id="50" w:author="Adiga, Abhijin (aa5ts)" w:date="2019-08-31T07:13:00Z">
            <w:rPr/>
          </w:rPrChange>
        </w:rPr>
      </w:pPr>
      <w:r w:rsidRPr="003A71FB">
        <w:rPr>
          <w:rFonts w:asciiTheme="minorHAnsi" w:hAnsiTheme="minorHAnsi" w:cstheme="minorHAnsi"/>
          <w:color w:val="4472C4" w:themeColor="accent1"/>
          <w:rPrChange w:id="51" w:author="Adiga, Abhijin (aa5ts)" w:date="2019-08-31T07:13:00Z">
            <w:rPr/>
          </w:rPrChange>
        </w:rPr>
        <w:t>In order to ensure effective and robust dissemination and appropriate credit to authors the dataset(s) used should also be fully cited and listed in the references.</w:t>
      </w:r>
    </w:p>
    <w:p w14:paraId="02C88DD3" w14:textId="77777777" w:rsidR="00A021A4" w:rsidRPr="003A71FB" w:rsidRDefault="00A021A4" w:rsidP="00A021A4">
      <w:pPr>
        <w:rPr>
          <w:rFonts w:asciiTheme="minorHAnsi" w:hAnsiTheme="minorHAnsi" w:cstheme="minorHAnsi"/>
          <w:color w:val="4472C4" w:themeColor="accent1"/>
          <w:rPrChange w:id="52" w:author="Adiga, Abhijin (aa5ts)" w:date="2019-08-31T07:13:00Z">
            <w:rPr/>
          </w:rPrChange>
        </w:rPr>
      </w:pPr>
    </w:p>
    <w:p w14:paraId="62F5867B" w14:textId="77777777" w:rsidR="00A021A4" w:rsidRPr="003A71FB" w:rsidRDefault="00A021A4" w:rsidP="00A021A4">
      <w:pPr>
        <w:rPr>
          <w:rFonts w:asciiTheme="minorHAnsi" w:hAnsiTheme="minorHAnsi" w:cstheme="minorHAnsi"/>
          <w:color w:val="4472C4" w:themeColor="accent1"/>
          <w:rPrChange w:id="53" w:author="Adiga, Abhijin (aa5ts)" w:date="2019-08-31T07:13:00Z">
            <w:rPr/>
          </w:rPrChange>
        </w:rPr>
      </w:pPr>
      <w:r w:rsidRPr="003A71FB">
        <w:rPr>
          <w:rFonts w:asciiTheme="minorHAnsi" w:hAnsiTheme="minorHAnsi" w:cstheme="minorHAnsi"/>
          <w:color w:val="4472C4" w:themeColor="accent1"/>
          <w:rPrChange w:id="54" w:author="Adiga, Abhijin (aa5ts)" w:date="2019-08-31T07:13:00Z">
            <w:rPr/>
          </w:rPrChange>
        </w:rPr>
        <w:t>If you wish to submit your data to Dryad (http://datadryad.org/) and have not already done so you can submit your data via this link http://datadryad.org/submit?journalID=RSPB&amp;manu=(Document not available), which will take you to your unique entry in the Dryad repository.</w:t>
      </w:r>
    </w:p>
    <w:p w14:paraId="00350AAF" w14:textId="77777777" w:rsidR="00A021A4" w:rsidRPr="003A71FB" w:rsidRDefault="00A021A4" w:rsidP="00A021A4">
      <w:pPr>
        <w:rPr>
          <w:rFonts w:asciiTheme="minorHAnsi" w:hAnsiTheme="minorHAnsi" w:cstheme="minorHAnsi"/>
          <w:color w:val="4472C4" w:themeColor="accent1"/>
          <w:rPrChange w:id="55" w:author="Adiga, Abhijin (aa5ts)" w:date="2019-08-31T07:13:00Z">
            <w:rPr/>
          </w:rPrChange>
        </w:rPr>
      </w:pPr>
    </w:p>
    <w:p w14:paraId="0DE79892" w14:textId="77777777" w:rsidR="00A021A4" w:rsidRPr="003A71FB" w:rsidRDefault="00A021A4" w:rsidP="00A021A4">
      <w:pPr>
        <w:rPr>
          <w:rFonts w:asciiTheme="minorHAnsi" w:hAnsiTheme="minorHAnsi" w:cstheme="minorHAnsi"/>
          <w:color w:val="4472C4" w:themeColor="accent1"/>
          <w:rPrChange w:id="56" w:author="Adiga, Abhijin (aa5ts)" w:date="2019-08-31T07:13:00Z">
            <w:rPr/>
          </w:rPrChange>
        </w:rPr>
      </w:pPr>
      <w:r w:rsidRPr="003A71FB">
        <w:rPr>
          <w:rFonts w:asciiTheme="minorHAnsi" w:hAnsiTheme="minorHAnsi" w:cstheme="minorHAnsi"/>
          <w:color w:val="4472C4" w:themeColor="accent1"/>
          <w:rPrChange w:id="57" w:author="Adiga, Abhijin (aa5ts)" w:date="2019-08-31T07:13:00Z">
            <w:rPr/>
          </w:rPrChange>
        </w:rPr>
        <w:t>If you have already submitted your data to dryad you can make any necessary revisions to your dataset by following the above link.</w:t>
      </w:r>
    </w:p>
    <w:p w14:paraId="08D4C6FA" w14:textId="77777777" w:rsidR="00A021A4" w:rsidRPr="003A71FB" w:rsidRDefault="00A021A4" w:rsidP="00A021A4">
      <w:pPr>
        <w:rPr>
          <w:rFonts w:asciiTheme="minorHAnsi" w:hAnsiTheme="minorHAnsi" w:cstheme="minorHAnsi"/>
          <w:color w:val="4472C4" w:themeColor="accent1"/>
          <w:rPrChange w:id="58" w:author="Adiga, Abhijin (aa5ts)" w:date="2019-08-31T07:13:00Z">
            <w:rPr/>
          </w:rPrChange>
        </w:rPr>
      </w:pPr>
    </w:p>
    <w:p w14:paraId="65E20D90" w14:textId="77777777" w:rsidR="00A021A4" w:rsidRPr="003A71FB" w:rsidRDefault="00A021A4" w:rsidP="00A021A4">
      <w:pPr>
        <w:rPr>
          <w:rFonts w:asciiTheme="minorHAnsi" w:hAnsiTheme="minorHAnsi" w:cstheme="minorHAnsi"/>
          <w:color w:val="4472C4" w:themeColor="accent1"/>
          <w:rPrChange w:id="59" w:author="Adiga, Abhijin (aa5ts)" w:date="2019-08-31T07:13:00Z">
            <w:rPr/>
          </w:rPrChange>
        </w:rPr>
      </w:pPr>
      <w:r w:rsidRPr="003A71FB">
        <w:rPr>
          <w:rFonts w:asciiTheme="minorHAnsi" w:hAnsiTheme="minorHAnsi" w:cstheme="minorHAnsi"/>
          <w:color w:val="4472C4" w:themeColor="accent1"/>
          <w:rPrChange w:id="60" w:author="Adiga, Abhijin (aa5ts)" w:date="2019-08-31T07:13:00Z">
            <w:rPr/>
          </w:rPrChange>
        </w:rPr>
        <w:t>For more information please see our open data policy http://royalsocietypublishing.org/data-sharing.</w:t>
      </w:r>
    </w:p>
    <w:p w14:paraId="2C2F27CF" w14:textId="77777777" w:rsidR="00A021A4" w:rsidRPr="003A71FB" w:rsidRDefault="00A021A4" w:rsidP="00A021A4">
      <w:pPr>
        <w:rPr>
          <w:rFonts w:asciiTheme="minorHAnsi" w:hAnsiTheme="minorHAnsi" w:cstheme="minorHAnsi"/>
          <w:color w:val="4472C4" w:themeColor="accent1"/>
          <w:rPrChange w:id="61" w:author="Adiga, Abhijin (aa5ts)" w:date="2019-08-31T07:13:00Z">
            <w:rPr/>
          </w:rPrChange>
        </w:rPr>
      </w:pPr>
    </w:p>
    <w:p w14:paraId="2816FBBB" w14:textId="77777777" w:rsidR="00A021A4" w:rsidRPr="003A71FB" w:rsidRDefault="00A021A4" w:rsidP="00A021A4">
      <w:pPr>
        <w:rPr>
          <w:rFonts w:asciiTheme="minorHAnsi" w:hAnsiTheme="minorHAnsi" w:cstheme="minorHAnsi"/>
          <w:color w:val="4472C4" w:themeColor="accent1"/>
          <w:rPrChange w:id="62" w:author="Adiga, Abhijin (aa5ts)" w:date="2019-08-31T07:13:00Z">
            <w:rPr/>
          </w:rPrChange>
        </w:rPr>
      </w:pPr>
      <w:r w:rsidRPr="003A71FB">
        <w:rPr>
          <w:rFonts w:asciiTheme="minorHAnsi" w:hAnsiTheme="minorHAnsi" w:cstheme="minorHAnsi"/>
          <w:color w:val="4472C4" w:themeColor="accent1"/>
          <w:rPrChange w:id="63" w:author="Adiga, Abhijin (aa5ts)" w:date="2019-08-31T07:13:00Z">
            <w:rPr/>
          </w:rPrChange>
        </w:rPr>
        <w:t>Electronic supplementary material:</w:t>
      </w:r>
    </w:p>
    <w:p w14:paraId="14C3EC02" w14:textId="77777777" w:rsidR="00A021A4" w:rsidRPr="003A71FB" w:rsidRDefault="00A021A4" w:rsidP="00A021A4">
      <w:pPr>
        <w:rPr>
          <w:rFonts w:asciiTheme="minorHAnsi" w:hAnsiTheme="minorHAnsi" w:cstheme="minorHAnsi"/>
          <w:color w:val="4472C4" w:themeColor="accent1"/>
          <w:rPrChange w:id="64" w:author="Adiga, Abhijin (aa5ts)" w:date="2019-08-31T07:13:00Z">
            <w:rPr/>
          </w:rPrChange>
        </w:rPr>
      </w:pPr>
      <w:r w:rsidRPr="003A71FB">
        <w:rPr>
          <w:rFonts w:asciiTheme="minorHAnsi" w:hAnsiTheme="minorHAnsi" w:cstheme="minorHAnsi"/>
          <w:color w:val="4472C4" w:themeColor="accent1"/>
          <w:rPrChange w:id="65" w:author="Adiga, Abhijin (aa5ts)" w:date="2019-08-31T07:13:00Z">
            <w:rPr/>
          </w:rPrChange>
        </w:rPr>
        <w:t xml:space="preserve">All supplementary materials accompanying an accepted article will be treated as in their final form. They will be published alongside the paper on the journal website and posted on the online </w:t>
      </w:r>
      <w:proofErr w:type="spellStart"/>
      <w:r w:rsidRPr="003A71FB">
        <w:rPr>
          <w:rFonts w:asciiTheme="minorHAnsi" w:hAnsiTheme="minorHAnsi" w:cstheme="minorHAnsi"/>
          <w:color w:val="4472C4" w:themeColor="accent1"/>
          <w:rPrChange w:id="66" w:author="Adiga, Abhijin (aa5ts)" w:date="2019-08-31T07:13:00Z">
            <w:rPr/>
          </w:rPrChange>
        </w:rPr>
        <w:t>figshare</w:t>
      </w:r>
      <w:proofErr w:type="spellEnd"/>
      <w:r w:rsidRPr="003A71FB">
        <w:rPr>
          <w:rFonts w:asciiTheme="minorHAnsi" w:hAnsiTheme="minorHAnsi" w:cstheme="minorHAnsi"/>
          <w:color w:val="4472C4" w:themeColor="accent1"/>
          <w:rPrChange w:id="67" w:author="Adiga, Abhijin (aa5ts)" w:date="2019-08-31T07:13:00Z">
            <w:rPr/>
          </w:rPrChange>
        </w:rPr>
        <w:t xml:space="preserve"> repository. Files on </w:t>
      </w:r>
      <w:proofErr w:type="spellStart"/>
      <w:r w:rsidRPr="003A71FB">
        <w:rPr>
          <w:rFonts w:asciiTheme="minorHAnsi" w:hAnsiTheme="minorHAnsi" w:cstheme="minorHAnsi"/>
          <w:color w:val="4472C4" w:themeColor="accent1"/>
          <w:rPrChange w:id="68" w:author="Adiga, Abhijin (aa5ts)" w:date="2019-08-31T07:13:00Z">
            <w:rPr/>
          </w:rPrChange>
        </w:rPr>
        <w:t>figshare</w:t>
      </w:r>
      <w:proofErr w:type="spellEnd"/>
      <w:r w:rsidRPr="003A71FB">
        <w:rPr>
          <w:rFonts w:asciiTheme="minorHAnsi" w:hAnsiTheme="minorHAnsi" w:cstheme="minorHAnsi"/>
          <w:color w:val="4472C4" w:themeColor="accent1"/>
          <w:rPrChange w:id="69" w:author="Adiga, Abhijin (aa5ts)" w:date="2019-08-31T07:13:00Z">
            <w:rPr/>
          </w:rPrChange>
        </w:rPr>
        <w:t xml:space="preserve"> will be made available approximately one week before the accompanying article so that the supplementary material can be attributed a unique DOI. Please try to submit all supplementary material as a single file.</w:t>
      </w:r>
    </w:p>
    <w:p w14:paraId="3B41CF9C" w14:textId="77777777" w:rsidR="00A021A4" w:rsidRPr="003A71FB" w:rsidRDefault="00A021A4" w:rsidP="00A021A4">
      <w:pPr>
        <w:rPr>
          <w:rFonts w:asciiTheme="minorHAnsi" w:hAnsiTheme="minorHAnsi" w:cstheme="minorHAnsi"/>
          <w:color w:val="4472C4" w:themeColor="accent1"/>
          <w:rPrChange w:id="70" w:author="Adiga, Abhijin (aa5ts)" w:date="2019-08-31T07:13:00Z">
            <w:rPr/>
          </w:rPrChange>
        </w:rPr>
      </w:pPr>
    </w:p>
    <w:p w14:paraId="66C66711" w14:textId="77777777" w:rsidR="00A021A4" w:rsidRPr="003A71FB" w:rsidRDefault="00A021A4" w:rsidP="00A021A4">
      <w:pPr>
        <w:rPr>
          <w:rFonts w:asciiTheme="minorHAnsi" w:hAnsiTheme="minorHAnsi" w:cstheme="minorHAnsi"/>
          <w:color w:val="4472C4" w:themeColor="accent1"/>
          <w:rPrChange w:id="71" w:author="Adiga, Abhijin (aa5ts)" w:date="2019-08-31T07:13:00Z">
            <w:rPr/>
          </w:rPrChange>
        </w:rPr>
      </w:pPr>
    </w:p>
    <w:p w14:paraId="646CD762" w14:textId="77777777" w:rsidR="00A021A4" w:rsidRPr="003A71FB" w:rsidRDefault="00A021A4" w:rsidP="00A021A4">
      <w:pPr>
        <w:rPr>
          <w:rFonts w:asciiTheme="minorHAnsi" w:hAnsiTheme="minorHAnsi" w:cstheme="minorHAnsi"/>
          <w:color w:val="4472C4" w:themeColor="accent1"/>
          <w:rPrChange w:id="72" w:author="Adiga, Abhijin (aa5ts)" w:date="2019-08-31T07:13:00Z">
            <w:rPr/>
          </w:rPrChange>
        </w:rPr>
      </w:pPr>
      <w:r w:rsidRPr="003A71FB">
        <w:rPr>
          <w:rFonts w:asciiTheme="minorHAnsi" w:hAnsiTheme="minorHAnsi" w:cstheme="minorHAnsi"/>
          <w:color w:val="4472C4" w:themeColor="accent1"/>
          <w:rPrChange w:id="73" w:author="Adiga, Abhijin (aa5ts)" w:date="2019-08-31T07:13:00Z">
            <w:rPr/>
          </w:rPrChange>
        </w:rPr>
        <w:t>Online supplementary material will also carry the title and description provided during submission, so please ensure these are accurate and informative. Note that the Royal Society will not edit or typeset supplementary material and it will be hosted as provided. Please ensure that the supplementary material includes the paper details (authors, title, journal name, article DOI). Your article DOI will be 10.1098/</w:t>
      </w:r>
      <w:proofErr w:type="spellStart"/>
      <w:r w:rsidRPr="003A71FB">
        <w:rPr>
          <w:rFonts w:asciiTheme="minorHAnsi" w:hAnsiTheme="minorHAnsi" w:cstheme="minorHAnsi"/>
          <w:color w:val="4472C4" w:themeColor="accent1"/>
          <w:rPrChange w:id="74" w:author="Adiga, Abhijin (aa5ts)" w:date="2019-08-31T07:13:00Z">
            <w:rPr/>
          </w:rPrChange>
        </w:rPr>
        <w:t>rspb</w:t>
      </w:r>
      <w:proofErr w:type="spellEnd"/>
      <w:r w:rsidRPr="003A71FB">
        <w:rPr>
          <w:rFonts w:asciiTheme="minorHAnsi" w:hAnsiTheme="minorHAnsi" w:cstheme="minorHAnsi"/>
          <w:color w:val="4472C4" w:themeColor="accent1"/>
          <w:rPrChange w:id="75" w:author="Adiga, Abhijin (aa5ts)" w:date="2019-08-31T07:13:00Z">
            <w:rPr/>
          </w:rPrChange>
        </w:rPr>
        <w:t xml:space="preserve">.[paper ID in form </w:t>
      </w:r>
      <w:proofErr w:type="spellStart"/>
      <w:r w:rsidRPr="003A71FB">
        <w:rPr>
          <w:rFonts w:asciiTheme="minorHAnsi" w:hAnsiTheme="minorHAnsi" w:cstheme="minorHAnsi"/>
          <w:color w:val="4472C4" w:themeColor="accent1"/>
          <w:rPrChange w:id="76" w:author="Adiga, Abhijin (aa5ts)" w:date="2019-08-31T07:13:00Z">
            <w:rPr/>
          </w:rPrChange>
        </w:rPr>
        <w:t>xxxx.xxxx</w:t>
      </w:r>
      <w:proofErr w:type="spellEnd"/>
      <w:r w:rsidRPr="003A71FB">
        <w:rPr>
          <w:rFonts w:asciiTheme="minorHAnsi" w:hAnsiTheme="minorHAnsi" w:cstheme="minorHAnsi"/>
          <w:color w:val="4472C4" w:themeColor="accent1"/>
          <w:rPrChange w:id="77" w:author="Adiga, Abhijin (aa5ts)" w:date="2019-08-31T07:13:00Z">
            <w:rPr/>
          </w:rPrChange>
        </w:rPr>
        <w:t xml:space="preserve"> e.g. 10.1098/rspb.2016.0049].</w:t>
      </w:r>
    </w:p>
    <w:p w14:paraId="3E8FAD22" w14:textId="77777777" w:rsidR="00A021A4" w:rsidRPr="003A71FB" w:rsidRDefault="00A021A4" w:rsidP="00A021A4">
      <w:pPr>
        <w:rPr>
          <w:rFonts w:asciiTheme="minorHAnsi" w:hAnsiTheme="minorHAnsi" w:cstheme="minorHAnsi"/>
          <w:color w:val="4472C4" w:themeColor="accent1"/>
          <w:rPrChange w:id="78" w:author="Adiga, Abhijin (aa5ts)" w:date="2019-08-31T07:13:00Z">
            <w:rPr/>
          </w:rPrChange>
        </w:rPr>
      </w:pPr>
    </w:p>
    <w:p w14:paraId="28F1C5B9" w14:textId="77777777" w:rsidR="00A021A4" w:rsidRPr="003A71FB" w:rsidRDefault="00A021A4" w:rsidP="00A021A4">
      <w:pPr>
        <w:rPr>
          <w:rFonts w:asciiTheme="minorHAnsi" w:hAnsiTheme="minorHAnsi" w:cstheme="minorHAnsi"/>
          <w:color w:val="4472C4" w:themeColor="accent1"/>
          <w:rPrChange w:id="79" w:author="Adiga, Abhijin (aa5ts)" w:date="2019-08-31T07:13:00Z">
            <w:rPr/>
          </w:rPrChange>
        </w:rPr>
      </w:pPr>
    </w:p>
    <w:p w14:paraId="5E3B11E9" w14:textId="77777777" w:rsidR="00A021A4" w:rsidRPr="003A71FB" w:rsidRDefault="00A021A4" w:rsidP="00A021A4">
      <w:pPr>
        <w:rPr>
          <w:rFonts w:asciiTheme="minorHAnsi" w:hAnsiTheme="minorHAnsi" w:cstheme="minorHAnsi"/>
          <w:color w:val="4472C4" w:themeColor="accent1"/>
          <w:rPrChange w:id="80" w:author="Adiga, Abhijin (aa5ts)" w:date="2019-08-31T07:13:00Z">
            <w:rPr/>
          </w:rPrChange>
        </w:rPr>
      </w:pPr>
      <w:r w:rsidRPr="003A71FB">
        <w:rPr>
          <w:rFonts w:asciiTheme="minorHAnsi" w:hAnsiTheme="minorHAnsi" w:cstheme="minorHAnsi"/>
          <w:color w:val="4472C4" w:themeColor="accent1"/>
          <w:rPrChange w:id="81" w:author="Adiga, Abhijin (aa5ts)" w:date="2019-08-31T07:13:00Z">
            <w:rPr/>
          </w:rPrChange>
        </w:rPr>
        <w:t>Please submit a copy of your revised paper within three weeks. If we do not hear from you within this time your manuscript will be rejected. If you are unable to meet this deadline please let us know as soon as possible, as we may be able to grant a short extension.</w:t>
      </w:r>
    </w:p>
    <w:p w14:paraId="1B2B1155" w14:textId="77777777" w:rsidR="00A021A4" w:rsidRPr="003A71FB" w:rsidRDefault="00A021A4" w:rsidP="00A021A4">
      <w:pPr>
        <w:rPr>
          <w:rFonts w:asciiTheme="minorHAnsi" w:hAnsiTheme="minorHAnsi" w:cstheme="minorHAnsi"/>
          <w:color w:val="4472C4" w:themeColor="accent1"/>
          <w:rPrChange w:id="82" w:author="Adiga, Abhijin (aa5ts)" w:date="2019-08-31T07:13:00Z">
            <w:rPr/>
          </w:rPrChange>
        </w:rPr>
      </w:pPr>
    </w:p>
    <w:p w14:paraId="5E449CC1" w14:textId="77777777" w:rsidR="00A021A4" w:rsidRPr="003A71FB" w:rsidRDefault="00A021A4" w:rsidP="00A021A4">
      <w:pPr>
        <w:rPr>
          <w:rFonts w:asciiTheme="minorHAnsi" w:hAnsiTheme="minorHAnsi" w:cstheme="minorHAnsi"/>
          <w:color w:val="4472C4" w:themeColor="accent1"/>
          <w:rPrChange w:id="83" w:author="Adiga, Abhijin (aa5ts)" w:date="2019-08-31T07:13:00Z">
            <w:rPr/>
          </w:rPrChange>
        </w:rPr>
      </w:pPr>
      <w:r w:rsidRPr="003A71FB">
        <w:rPr>
          <w:rFonts w:asciiTheme="minorHAnsi" w:hAnsiTheme="minorHAnsi" w:cstheme="minorHAnsi"/>
          <w:color w:val="4472C4" w:themeColor="accent1"/>
          <w:rPrChange w:id="84" w:author="Adiga, Abhijin (aa5ts)" w:date="2019-08-31T07:13:00Z">
            <w:rPr/>
          </w:rPrChange>
        </w:rPr>
        <w:t>Thank you for submitting your manuscript to Proceedings B; we look forward to receiving your revision. If you have any questions at all, please do not hesitate to get in touch.</w:t>
      </w:r>
    </w:p>
    <w:p w14:paraId="093E7EC5" w14:textId="77777777" w:rsidR="00A021A4" w:rsidRPr="003A71FB" w:rsidRDefault="00A021A4" w:rsidP="00A021A4">
      <w:pPr>
        <w:rPr>
          <w:rFonts w:asciiTheme="minorHAnsi" w:hAnsiTheme="minorHAnsi" w:cstheme="minorHAnsi"/>
          <w:color w:val="4472C4" w:themeColor="accent1"/>
          <w:rPrChange w:id="85" w:author="Adiga, Abhijin (aa5ts)" w:date="2019-08-31T07:13:00Z">
            <w:rPr/>
          </w:rPrChange>
        </w:rPr>
      </w:pPr>
    </w:p>
    <w:p w14:paraId="3D91F933" w14:textId="77777777" w:rsidR="00A021A4" w:rsidRPr="003A71FB" w:rsidRDefault="00A021A4" w:rsidP="00A021A4">
      <w:pPr>
        <w:rPr>
          <w:rFonts w:asciiTheme="minorHAnsi" w:hAnsiTheme="minorHAnsi" w:cstheme="minorHAnsi"/>
          <w:color w:val="4472C4" w:themeColor="accent1"/>
          <w:rPrChange w:id="86" w:author="Adiga, Abhijin (aa5ts)" w:date="2019-08-31T07:13:00Z">
            <w:rPr/>
          </w:rPrChange>
        </w:rPr>
      </w:pPr>
    </w:p>
    <w:p w14:paraId="2411E4C2" w14:textId="77777777" w:rsidR="00A021A4" w:rsidRPr="003A71FB" w:rsidRDefault="00A021A4" w:rsidP="00A021A4">
      <w:pPr>
        <w:rPr>
          <w:rFonts w:asciiTheme="minorHAnsi" w:hAnsiTheme="minorHAnsi" w:cstheme="minorHAnsi"/>
          <w:color w:val="4472C4" w:themeColor="accent1"/>
          <w:rPrChange w:id="87" w:author="Adiga, Abhijin (aa5ts)" w:date="2019-08-31T07:13:00Z">
            <w:rPr/>
          </w:rPrChange>
        </w:rPr>
      </w:pPr>
      <w:r w:rsidRPr="003A71FB">
        <w:rPr>
          <w:rFonts w:asciiTheme="minorHAnsi" w:hAnsiTheme="minorHAnsi" w:cstheme="minorHAnsi"/>
          <w:color w:val="4472C4" w:themeColor="accent1"/>
          <w:rPrChange w:id="88" w:author="Adiga, Abhijin (aa5ts)" w:date="2019-08-31T07:13:00Z">
            <w:rPr/>
          </w:rPrChange>
        </w:rPr>
        <w:t>Best wishes,</w:t>
      </w:r>
    </w:p>
    <w:p w14:paraId="5D81A80A" w14:textId="77777777" w:rsidR="00A021A4" w:rsidRPr="003A71FB" w:rsidRDefault="00A021A4" w:rsidP="00A021A4">
      <w:pPr>
        <w:rPr>
          <w:rFonts w:asciiTheme="minorHAnsi" w:hAnsiTheme="minorHAnsi" w:cstheme="minorHAnsi"/>
          <w:color w:val="4472C4" w:themeColor="accent1"/>
          <w:rPrChange w:id="89" w:author="Adiga, Abhijin (aa5ts)" w:date="2019-08-31T07:13:00Z">
            <w:rPr/>
          </w:rPrChange>
        </w:rPr>
      </w:pPr>
    </w:p>
    <w:p w14:paraId="52185F00" w14:textId="77777777" w:rsidR="00A021A4" w:rsidRPr="003A71FB" w:rsidRDefault="00A021A4" w:rsidP="00A021A4">
      <w:pPr>
        <w:rPr>
          <w:rFonts w:asciiTheme="minorHAnsi" w:hAnsiTheme="minorHAnsi" w:cstheme="minorHAnsi"/>
          <w:color w:val="4472C4" w:themeColor="accent1"/>
          <w:rPrChange w:id="90" w:author="Adiga, Abhijin (aa5ts)" w:date="2019-08-31T07:13:00Z">
            <w:rPr/>
          </w:rPrChange>
        </w:rPr>
      </w:pPr>
      <w:r w:rsidRPr="003A71FB">
        <w:rPr>
          <w:rFonts w:asciiTheme="minorHAnsi" w:hAnsiTheme="minorHAnsi" w:cstheme="minorHAnsi"/>
          <w:color w:val="4472C4" w:themeColor="accent1"/>
          <w:rPrChange w:id="91" w:author="Adiga, Abhijin (aa5ts)" w:date="2019-08-31T07:13:00Z">
            <w:rPr/>
          </w:rPrChange>
        </w:rPr>
        <w:t>Dr Sasha Dall</w:t>
      </w:r>
    </w:p>
    <w:p w14:paraId="0C0154E6" w14:textId="77777777" w:rsidR="00A021A4" w:rsidRPr="003A71FB" w:rsidRDefault="00A021A4" w:rsidP="00A021A4">
      <w:pPr>
        <w:rPr>
          <w:rFonts w:asciiTheme="minorHAnsi" w:hAnsiTheme="minorHAnsi" w:cstheme="minorHAnsi"/>
          <w:color w:val="4472C4" w:themeColor="accent1"/>
          <w:rPrChange w:id="92" w:author="Adiga, Abhijin (aa5ts)" w:date="2019-08-31T07:13:00Z">
            <w:rPr/>
          </w:rPrChange>
        </w:rPr>
      </w:pPr>
      <w:r w:rsidRPr="003A71FB">
        <w:rPr>
          <w:rFonts w:asciiTheme="minorHAnsi" w:hAnsiTheme="minorHAnsi" w:cstheme="minorHAnsi"/>
          <w:color w:val="4472C4" w:themeColor="accent1"/>
          <w:rPrChange w:id="93" w:author="Adiga, Abhijin (aa5ts)" w:date="2019-08-31T07:13:00Z">
            <w:rPr/>
          </w:rPrChange>
        </w:rPr>
        <w:t>mailto: proceedingsb@royalsociety.org</w:t>
      </w:r>
    </w:p>
    <w:p w14:paraId="2A22C37D" w14:textId="1A22F86C" w:rsidR="00A021A4" w:rsidRPr="00190F19" w:rsidDel="003171EC" w:rsidRDefault="00A021A4" w:rsidP="00A021A4">
      <w:pPr>
        <w:rPr>
          <w:del w:id="94" w:author="Adiga, Abhijin (aa5ts)" w:date="2019-08-24T23:06:00Z"/>
          <w:rFonts w:asciiTheme="minorHAnsi" w:hAnsiTheme="minorHAnsi" w:cstheme="minorHAnsi"/>
          <w:rPrChange w:id="95" w:author="Adiga, Abhijin (aa5ts)" w:date="2019-08-28T06:00:00Z">
            <w:rPr>
              <w:del w:id="96" w:author="Adiga, Abhijin (aa5ts)" w:date="2019-08-24T23:06:00Z"/>
            </w:rPr>
          </w:rPrChange>
        </w:rPr>
      </w:pPr>
      <w:del w:id="97" w:author="Adiga, Abhijin (aa5ts)" w:date="2019-08-24T23:06:00Z">
        <w:r w:rsidRPr="00190F19" w:rsidDel="003171EC">
          <w:rPr>
            <w:rFonts w:asciiTheme="minorHAnsi" w:hAnsiTheme="minorHAnsi" w:cstheme="minorHAnsi"/>
            <w:rPrChange w:id="98" w:author="Adiga, Abhijin (aa5ts)" w:date="2019-08-28T06:00:00Z">
              <w:rPr/>
            </w:rPrChange>
          </w:rPr>
          <w:delText>&lt;/$details&gt;</w:delText>
        </w:r>
      </w:del>
    </w:p>
    <w:p w14:paraId="12B25446" w14:textId="77777777" w:rsidR="00A021A4" w:rsidRPr="00190F19" w:rsidRDefault="00A021A4" w:rsidP="00A021A4">
      <w:pPr>
        <w:rPr>
          <w:rFonts w:asciiTheme="minorHAnsi" w:hAnsiTheme="minorHAnsi" w:cstheme="minorHAnsi"/>
          <w:rPrChange w:id="99" w:author="Adiga, Abhijin (aa5ts)" w:date="2019-08-28T06:00:00Z">
            <w:rPr/>
          </w:rPrChange>
        </w:rPr>
      </w:pPr>
    </w:p>
    <w:p w14:paraId="5E57CE4E" w14:textId="1FE6A573" w:rsidR="00A021A4" w:rsidRPr="00190F19" w:rsidDel="003171EC" w:rsidRDefault="00A021A4" w:rsidP="00A021A4">
      <w:pPr>
        <w:rPr>
          <w:del w:id="100" w:author="Adiga, Abhijin (aa5ts)" w:date="2019-08-24T23:06:00Z"/>
          <w:rFonts w:asciiTheme="minorHAnsi" w:hAnsiTheme="minorHAnsi" w:cstheme="minorHAnsi"/>
          <w:rPrChange w:id="101" w:author="Adiga, Abhijin (aa5ts)" w:date="2019-08-28T06:00:00Z">
            <w:rPr>
              <w:del w:id="102" w:author="Adiga, Abhijin (aa5ts)" w:date="2019-08-24T23:06:00Z"/>
            </w:rPr>
          </w:rPrChange>
        </w:rPr>
      </w:pPr>
      <w:del w:id="103" w:author="Adiga, Abhijin (aa5ts)" w:date="2019-08-24T23:06:00Z">
        <w:r w:rsidRPr="00190F19" w:rsidDel="003171EC">
          <w:rPr>
            <w:rFonts w:asciiTheme="minorHAnsi" w:hAnsiTheme="minorHAnsi" w:cstheme="minorHAnsi"/>
            <w:rPrChange w:id="104" w:author="Adiga, Abhijin (aa5ts)" w:date="2019-08-28T06:00:00Z">
              <w:rPr/>
            </w:rPrChange>
          </w:rPr>
          <w:delText>&lt;$details summary="Associate editor"&gt;</w:delText>
        </w:r>
      </w:del>
    </w:p>
    <w:p w14:paraId="69926E1C" w14:textId="77777777" w:rsidR="00A021A4" w:rsidRPr="00190F19" w:rsidRDefault="00A021A4" w:rsidP="00A021A4">
      <w:pPr>
        <w:rPr>
          <w:rFonts w:asciiTheme="minorHAnsi" w:hAnsiTheme="minorHAnsi" w:cstheme="minorHAnsi"/>
          <w:rPrChange w:id="105" w:author="Adiga, Abhijin (aa5ts)" w:date="2019-08-28T06:00:00Z">
            <w:rPr/>
          </w:rPrChange>
        </w:rPr>
      </w:pPr>
    </w:p>
    <w:p w14:paraId="35243757" w14:textId="77777777" w:rsidR="003A71FB" w:rsidRDefault="003A71FB" w:rsidP="00A021A4">
      <w:pPr>
        <w:rPr>
          <w:ins w:id="106" w:author="Adiga, Abhijin (aa5ts)" w:date="2019-08-31T07:13:00Z"/>
          <w:rFonts w:asciiTheme="minorHAnsi" w:hAnsiTheme="minorHAnsi" w:cstheme="minorHAnsi"/>
        </w:rPr>
      </w:pPr>
    </w:p>
    <w:p w14:paraId="461FBCAE" w14:textId="77777777" w:rsidR="003A71FB" w:rsidRDefault="003A71FB" w:rsidP="00A021A4">
      <w:pPr>
        <w:rPr>
          <w:ins w:id="107" w:author="Adiga, Abhijin (aa5ts)" w:date="2019-08-31T07:13:00Z"/>
          <w:rFonts w:asciiTheme="minorHAnsi" w:hAnsiTheme="minorHAnsi" w:cstheme="minorHAnsi"/>
        </w:rPr>
      </w:pPr>
    </w:p>
    <w:p w14:paraId="7D545935" w14:textId="77777777" w:rsidR="003A71FB" w:rsidRDefault="003A71FB" w:rsidP="00A021A4">
      <w:pPr>
        <w:rPr>
          <w:ins w:id="108" w:author="Adiga, Abhijin (aa5ts)" w:date="2019-08-31T07:13:00Z"/>
          <w:rFonts w:asciiTheme="minorHAnsi" w:hAnsiTheme="minorHAnsi" w:cstheme="minorHAnsi"/>
        </w:rPr>
      </w:pPr>
    </w:p>
    <w:p w14:paraId="1E106F0D" w14:textId="77777777" w:rsidR="003A71FB" w:rsidRDefault="003A71FB" w:rsidP="00A021A4">
      <w:pPr>
        <w:rPr>
          <w:ins w:id="109" w:author="Adiga, Abhijin (aa5ts)" w:date="2019-08-31T07:13:00Z"/>
          <w:rFonts w:asciiTheme="minorHAnsi" w:hAnsiTheme="minorHAnsi" w:cstheme="minorHAnsi"/>
        </w:rPr>
      </w:pPr>
    </w:p>
    <w:p w14:paraId="2C2C70F3" w14:textId="77777777" w:rsidR="003A71FB" w:rsidRDefault="003A71FB" w:rsidP="00A021A4">
      <w:pPr>
        <w:rPr>
          <w:ins w:id="110" w:author="Adiga, Abhijin (aa5ts)" w:date="2019-08-31T07:13:00Z"/>
          <w:rFonts w:asciiTheme="minorHAnsi" w:hAnsiTheme="minorHAnsi" w:cstheme="minorHAnsi"/>
        </w:rPr>
      </w:pPr>
    </w:p>
    <w:p w14:paraId="54F16AA1" w14:textId="77777777" w:rsidR="003A71FB" w:rsidRDefault="003A71FB" w:rsidP="00A021A4">
      <w:pPr>
        <w:rPr>
          <w:ins w:id="111" w:author="Adiga, Abhijin (aa5ts)" w:date="2019-08-31T07:13:00Z"/>
          <w:rFonts w:asciiTheme="minorHAnsi" w:hAnsiTheme="minorHAnsi" w:cstheme="minorHAnsi"/>
        </w:rPr>
      </w:pPr>
    </w:p>
    <w:p w14:paraId="76D17B6D" w14:textId="77777777" w:rsidR="003A71FB" w:rsidRDefault="003A71FB" w:rsidP="00A021A4">
      <w:pPr>
        <w:rPr>
          <w:ins w:id="112" w:author="Adiga, Abhijin (aa5ts)" w:date="2019-08-31T07:13:00Z"/>
          <w:rFonts w:asciiTheme="minorHAnsi" w:hAnsiTheme="minorHAnsi" w:cstheme="minorHAnsi"/>
        </w:rPr>
      </w:pPr>
    </w:p>
    <w:p w14:paraId="06BFBDF7" w14:textId="77777777" w:rsidR="003A71FB" w:rsidRDefault="003A71FB" w:rsidP="00A021A4">
      <w:pPr>
        <w:rPr>
          <w:ins w:id="113" w:author="Adiga, Abhijin (aa5ts)" w:date="2019-08-31T07:13:00Z"/>
          <w:rFonts w:asciiTheme="minorHAnsi" w:hAnsiTheme="minorHAnsi" w:cstheme="minorHAnsi"/>
        </w:rPr>
      </w:pPr>
    </w:p>
    <w:p w14:paraId="3B2085E7" w14:textId="77777777" w:rsidR="003A71FB" w:rsidRDefault="003A71FB" w:rsidP="00A021A4">
      <w:pPr>
        <w:rPr>
          <w:ins w:id="114" w:author="Adiga, Abhijin (aa5ts)" w:date="2019-08-31T07:13:00Z"/>
          <w:rFonts w:asciiTheme="minorHAnsi" w:hAnsiTheme="minorHAnsi" w:cstheme="minorHAnsi"/>
        </w:rPr>
      </w:pPr>
    </w:p>
    <w:p w14:paraId="2DAF4FF9" w14:textId="77777777" w:rsidR="003A71FB" w:rsidRDefault="003A71FB" w:rsidP="00A021A4">
      <w:pPr>
        <w:rPr>
          <w:ins w:id="115" w:author="Adiga, Abhijin (aa5ts)" w:date="2019-08-31T07:13:00Z"/>
          <w:rFonts w:asciiTheme="minorHAnsi" w:hAnsiTheme="minorHAnsi" w:cstheme="minorHAnsi"/>
        </w:rPr>
      </w:pPr>
    </w:p>
    <w:p w14:paraId="2A0CEF39" w14:textId="77777777" w:rsidR="003A71FB" w:rsidRDefault="003A71FB" w:rsidP="00A021A4">
      <w:pPr>
        <w:rPr>
          <w:ins w:id="116" w:author="Adiga, Abhijin (aa5ts)" w:date="2019-08-31T07:13:00Z"/>
          <w:rFonts w:asciiTheme="minorHAnsi" w:hAnsiTheme="minorHAnsi" w:cstheme="minorHAnsi"/>
        </w:rPr>
      </w:pPr>
    </w:p>
    <w:p w14:paraId="00B2E387" w14:textId="77777777" w:rsidR="003A71FB" w:rsidRDefault="003A71FB" w:rsidP="00A021A4">
      <w:pPr>
        <w:rPr>
          <w:ins w:id="117" w:author="Adiga, Abhijin (aa5ts)" w:date="2019-08-31T07:13:00Z"/>
          <w:rFonts w:asciiTheme="minorHAnsi" w:hAnsiTheme="minorHAnsi" w:cstheme="minorHAnsi"/>
        </w:rPr>
      </w:pPr>
    </w:p>
    <w:p w14:paraId="527F679F" w14:textId="77777777" w:rsidR="003A71FB" w:rsidRDefault="003A71FB" w:rsidP="00A021A4">
      <w:pPr>
        <w:rPr>
          <w:ins w:id="118" w:author="Adiga, Abhijin (aa5ts)" w:date="2019-08-31T07:13:00Z"/>
          <w:rFonts w:asciiTheme="minorHAnsi" w:hAnsiTheme="minorHAnsi" w:cstheme="minorHAnsi"/>
        </w:rPr>
      </w:pPr>
    </w:p>
    <w:p w14:paraId="17B617EE" w14:textId="77777777" w:rsidR="003A71FB" w:rsidRDefault="003A71FB" w:rsidP="00A021A4">
      <w:pPr>
        <w:rPr>
          <w:ins w:id="119" w:author="Adiga, Abhijin (aa5ts)" w:date="2019-08-31T07:13:00Z"/>
          <w:rFonts w:asciiTheme="minorHAnsi" w:hAnsiTheme="minorHAnsi" w:cstheme="minorHAnsi"/>
        </w:rPr>
      </w:pPr>
    </w:p>
    <w:p w14:paraId="610A8F45" w14:textId="77777777" w:rsidR="003A71FB" w:rsidRDefault="003A71FB" w:rsidP="00A021A4">
      <w:pPr>
        <w:rPr>
          <w:ins w:id="120" w:author="Adiga, Abhijin (aa5ts)" w:date="2019-08-31T07:13:00Z"/>
          <w:rFonts w:asciiTheme="minorHAnsi" w:hAnsiTheme="minorHAnsi" w:cstheme="minorHAnsi"/>
        </w:rPr>
      </w:pPr>
    </w:p>
    <w:p w14:paraId="13C6F3DE" w14:textId="77777777" w:rsidR="003A71FB" w:rsidRDefault="003A71FB" w:rsidP="00A021A4">
      <w:pPr>
        <w:rPr>
          <w:ins w:id="121" w:author="Adiga, Abhijin (aa5ts)" w:date="2019-08-31T07:13:00Z"/>
          <w:rFonts w:asciiTheme="minorHAnsi" w:hAnsiTheme="minorHAnsi" w:cstheme="minorHAnsi"/>
        </w:rPr>
      </w:pPr>
    </w:p>
    <w:p w14:paraId="040AF679" w14:textId="77777777" w:rsidR="003A71FB" w:rsidRDefault="003A71FB" w:rsidP="00A021A4">
      <w:pPr>
        <w:rPr>
          <w:ins w:id="122" w:author="Adiga, Abhijin (aa5ts)" w:date="2019-08-31T07:13:00Z"/>
          <w:rFonts w:asciiTheme="minorHAnsi" w:hAnsiTheme="minorHAnsi" w:cstheme="minorHAnsi"/>
        </w:rPr>
      </w:pPr>
    </w:p>
    <w:p w14:paraId="562546A2" w14:textId="77777777" w:rsidR="003A71FB" w:rsidRDefault="003A71FB" w:rsidP="00A021A4">
      <w:pPr>
        <w:rPr>
          <w:ins w:id="123" w:author="Adiga, Abhijin (aa5ts)" w:date="2019-08-31T07:13:00Z"/>
          <w:rFonts w:asciiTheme="minorHAnsi" w:hAnsiTheme="minorHAnsi" w:cstheme="minorHAnsi"/>
        </w:rPr>
      </w:pPr>
    </w:p>
    <w:p w14:paraId="601BC284" w14:textId="77777777" w:rsidR="003A71FB" w:rsidRDefault="003A71FB" w:rsidP="00A021A4">
      <w:pPr>
        <w:rPr>
          <w:ins w:id="124" w:author="Adiga, Abhijin (aa5ts)" w:date="2019-08-31T07:13:00Z"/>
          <w:rFonts w:asciiTheme="minorHAnsi" w:hAnsiTheme="minorHAnsi" w:cstheme="minorHAnsi"/>
        </w:rPr>
      </w:pPr>
    </w:p>
    <w:p w14:paraId="051B50EF" w14:textId="77777777" w:rsidR="003A71FB" w:rsidRDefault="003A71FB" w:rsidP="00A021A4">
      <w:pPr>
        <w:rPr>
          <w:ins w:id="125" w:author="Adiga, Abhijin (aa5ts)" w:date="2019-08-31T07:13:00Z"/>
          <w:rFonts w:asciiTheme="minorHAnsi" w:hAnsiTheme="minorHAnsi" w:cstheme="minorHAnsi"/>
        </w:rPr>
      </w:pPr>
    </w:p>
    <w:p w14:paraId="095F7BD7" w14:textId="77777777" w:rsidR="003A71FB" w:rsidRDefault="003A71FB" w:rsidP="00A021A4">
      <w:pPr>
        <w:rPr>
          <w:ins w:id="126" w:author="Adiga, Abhijin (aa5ts)" w:date="2019-08-31T07:13:00Z"/>
          <w:rFonts w:asciiTheme="minorHAnsi" w:hAnsiTheme="minorHAnsi" w:cstheme="minorHAnsi"/>
        </w:rPr>
      </w:pPr>
    </w:p>
    <w:p w14:paraId="4672FCE7" w14:textId="77777777" w:rsidR="003A71FB" w:rsidRDefault="003A71FB" w:rsidP="00A021A4">
      <w:pPr>
        <w:rPr>
          <w:ins w:id="127" w:author="Adiga, Abhijin (aa5ts)" w:date="2019-08-31T07:13:00Z"/>
          <w:rFonts w:asciiTheme="minorHAnsi" w:hAnsiTheme="minorHAnsi" w:cstheme="minorHAnsi"/>
        </w:rPr>
      </w:pPr>
    </w:p>
    <w:p w14:paraId="3D5AD2B0" w14:textId="77777777" w:rsidR="003A71FB" w:rsidRDefault="003A71FB" w:rsidP="00A021A4">
      <w:pPr>
        <w:rPr>
          <w:ins w:id="128" w:author="Adiga, Abhijin (aa5ts)" w:date="2019-08-31T07:13:00Z"/>
          <w:rFonts w:asciiTheme="minorHAnsi" w:hAnsiTheme="minorHAnsi" w:cstheme="minorHAnsi"/>
        </w:rPr>
      </w:pPr>
    </w:p>
    <w:p w14:paraId="2F92D97D" w14:textId="77777777" w:rsidR="003A71FB" w:rsidRDefault="003A71FB" w:rsidP="00A021A4">
      <w:pPr>
        <w:rPr>
          <w:ins w:id="129" w:author="Adiga, Abhijin (aa5ts)" w:date="2019-08-31T07:13:00Z"/>
          <w:rFonts w:asciiTheme="minorHAnsi" w:hAnsiTheme="minorHAnsi" w:cstheme="minorHAnsi"/>
        </w:rPr>
      </w:pPr>
    </w:p>
    <w:p w14:paraId="4D6356A2" w14:textId="77777777" w:rsidR="003A71FB" w:rsidRDefault="003A71FB" w:rsidP="00A021A4">
      <w:pPr>
        <w:rPr>
          <w:ins w:id="130" w:author="Adiga, Abhijin (aa5ts)" w:date="2019-08-31T07:13:00Z"/>
          <w:rFonts w:asciiTheme="minorHAnsi" w:hAnsiTheme="minorHAnsi" w:cstheme="minorHAnsi"/>
        </w:rPr>
      </w:pPr>
    </w:p>
    <w:p w14:paraId="3F956A51" w14:textId="77777777" w:rsidR="003A71FB" w:rsidRDefault="003A71FB" w:rsidP="00A021A4">
      <w:pPr>
        <w:rPr>
          <w:ins w:id="131" w:author="Adiga, Abhijin (aa5ts)" w:date="2019-08-31T07:13:00Z"/>
          <w:rFonts w:asciiTheme="minorHAnsi" w:hAnsiTheme="minorHAnsi" w:cstheme="minorHAnsi"/>
        </w:rPr>
      </w:pPr>
    </w:p>
    <w:p w14:paraId="785CBB9E" w14:textId="77777777" w:rsidR="003A71FB" w:rsidRDefault="003A71FB" w:rsidP="00A021A4">
      <w:pPr>
        <w:rPr>
          <w:ins w:id="132" w:author="Adiga, Abhijin (aa5ts)" w:date="2019-08-31T07:13:00Z"/>
          <w:rFonts w:asciiTheme="minorHAnsi" w:hAnsiTheme="minorHAnsi" w:cstheme="minorHAnsi"/>
        </w:rPr>
      </w:pPr>
    </w:p>
    <w:p w14:paraId="61EEF520" w14:textId="77777777" w:rsidR="003A71FB" w:rsidRDefault="003A71FB" w:rsidP="00A021A4">
      <w:pPr>
        <w:rPr>
          <w:ins w:id="133" w:author="Adiga, Abhijin (aa5ts)" w:date="2019-08-31T07:13:00Z"/>
          <w:rFonts w:asciiTheme="minorHAnsi" w:hAnsiTheme="minorHAnsi" w:cstheme="minorHAnsi"/>
        </w:rPr>
      </w:pPr>
    </w:p>
    <w:p w14:paraId="2CFD2CF1" w14:textId="77777777" w:rsidR="003A71FB" w:rsidRDefault="003A71FB" w:rsidP="00A021A4">
      <w:pPr>
        <w:rPr>
          <w:ins w:id="134" w:author="Adiga, Abhijin (aa5ts)" w:date="2019-08-31T07:13:00Z"/>
          <w:rFonts w:asciiTheme="minorHAnsi" w:hAnsiTheme="minorHAnsi" w:cstheme="minorHAnsi"/>
        </w:rPr>
      </w:pPr>
    </w:p>
    <w:p w14:paraId="4FA54294" w14:textId="77777777" w:rsidR="003A71FB" w:rsidRDefault="003A71FB" w:rsidP="00A021A4">
      <w:pPr>
        <w:rPr>
          <w:ins w:id="135" w:author="Adiga, Abhijin (aa5ts)" w:date="2019-08-31T07:13:00Z"/>
          <w:rFonts w:asciiTheme="minorHAnsi" w:hAnsiTheme="minorHAnsi" w:cstheme="minorHAnsi"/>
        </w:rPr>
      </w:pPr>
    </w:p>
    <w:p w14:paraId="73EC3743" w14:textId="77777777" w:rsidR="003A71FB" w:rsidRDefault="003A71FB" w:rsidP="00A021A4">
      <w:pPr>
        <w:rPr>
          <w:ins w:id="136" w:author="Adiga, Abhijin (aa5ts)" w:date="2019-08-31T07:13:00Z"/>
          <w:rFonts w:asciiTheme="minorHAnsi" w:hAnsiTheme="minorHAnsi" w:cstheme="minorHAnsi"/>
        </w:rPr>
      </w:pPr>
    </w:p>
    <w:p w14:paraId="4BDE478E" w14:textId="77777777" w:rsidR="003A71FB" w:rsidRDefault="003A71FB" w:rsidP="00A021A4">
      <w:pPr>
        <w:rPr>
          <w:ins w:id="137" w:author="Adiga, Abhijin (aa5ts)" w:date="2019-08-31T07:13:00Z"/>
          <w:rFonts w:asciiTheme="minorHAnsi" w:hAnsiTheme="minorHAnsi" w:cstheme="minorHAnsi"/>
        </w:rPr>
      </w:pPr>
    </w:p>
    <w:p w14:paraId="2EC3E777" w14:textId="77777777" w:rsidR="003A71FB" w:rsidRDefault="003A71FB" w:rsidP="00A021A4">
      <w:pPr>
        <w:rPr>
          <w:ins w:id="138" w:author="Adiga, Abhijin (aa5ts)" w:date="2019-08-31T07:13:00Z"/>
          <w:rFonts w:asciiTheme="minorHAnsi" w:hAnsiTheme="minorHAnsi" w:cstheme="minorHAnsi"/>
        </w:rPr>
      </w:pPr>
    </w:p>
    <w:p w14:paraId="319717F7" w14:textId="296BFC89" w:rsidR="00A021A4" w:rsidRPr="00DD7683" w:rsidRDefault="00A021A4" w:rsidP="00A021A4">
      <w:pPr>
        <w:rPr>
          <w:rFonts w:asciiTheme="minorHAnsi" w:hAnsiTheme="minorHAnsi" w:cstheme="minorHAnsi"/>
          <w:color w:val="4472C4" w:themeColor="accent1"/>
          <w:rPrChange w:id="139" w:author="Adiga, Abhijin (aa5ts)" w:date="2019-08-31T07:13:00Z">
            <w:rPr/>
          </w:rPrChange>
        </w:rPr>
      </w:pPr>
      <w:r w:rsidRPr="00DD7683">
        <w:rPr>
          <w:rFonts w:asciiTheme="minorHAnsi" w:hAnsiTheme="minorHAnsi" w:cstheme="minorHAnsi"/>
          <w:color w:val="4472C4" w:themeColor="accent1"/>
          <w:rPrChange w:id="140" w:author="Adiga, Abhijin (aa5ts)" w:date="2019-08-31T07:13:00Z">
            <w:rPr/>
          </w:rPrChange>
        </w:rPr>
        <w:lastRenderedPageBreak/>
        <w:t>Associate Editor</w:t>
      </w:r>
    </w:p>
    <w:p w14:paraId="0C7F38DF" w14:textId="77777777" w:rsidR="00A021A4" w:rsidRPr="00DD7683" w:rsidRDefault="00A021A4" w:rsidP="00A021A4">
      <w:pPr>
        <w:rPr>
          <w:rFonts w:asciiTheme="minorHAnsi" w:hAnsiTheme="minorHAnsi" w:cstheme="minorHAnsi"/>
          <w:color w:val="4472C4" w:themeColor="accent1"/>
          <w:rPrChange w:id="141" w:author="Adiga, Abhijin (aa5ts)" w:date="2019-08-31T07:13:00Z">
            <w:rPr/>
          </w:rPrChange>
        </w:rPr>
      </w:pPr>
    </w:p>
    <w:p w14:paraId="07B58A33" w14:textId="77777777" w:rsidR="00A021A4" w:rsidRPr="00DD7683" w:rsidRDefault="00A021A4" w:rsidP="00A021A4">
      <w:pPr>
        <w:rPr>
          <w:rFonts w:asciiTheme="minorHAnsi" w:hAnsiTheme="minorHAnsi" w:cstheme="minorHAnsi"/>
          <w:color w:val="4472C4" w:themeColor="accent1"/>
          <w:rPrChange w:id="142" w:author="Adiga, Abhijin (aa5ts)" w:date="2019-08-31T07:13:00Z">
            <w:rPr/>
          </w:rPrChange>
        </w:rPr>
      </w:pPr>
      <w:r w:rsidRPr="00DD7683">
        <w:rPr>
          <w:rFonts w:asciiTheme="minorHAnsi" w:hAnsiTheme="minorHAnsi" w:cstheme="minorHAnsi"/>
          <w:color w:val="4472C4" w:themeColor="accent1"/>
          <w:rPrChange w:id="143" w:author="Adiga, Abhijin (aa5ts)" w:date="2019-08-31T07:13:00Z">
            <w:rPr/>
          </w:rPrChange>
        </w:rPr>
        <w:t>Board Member: 1</w:t>
      </w:r>
    </w:p>
    <w:p w14:paraId="5A836911" w14:textId="77777777" w:rsidR="00A021A4" w:rsidRPr="00DD7683" w:rsidRDefault="00A021A4" w:rsidP="00A021A4">
      <w:pPr>
        <w:rPr>
          <w:rFonts w:asciiTheme="minorHAnsi" w:hAnsiTheme="minorHAnsi" w:cstheme="minorHAnsi"/>
          <w:color w:val="4472C4" w:themeColor="accent1"/>
          <w:rPrChange w:id="144" w:author="Adiga, Abhijin (aa5ts)" w:date="2019-08-31T07:13:00Z">
            <w:rPr/>
          </w:rPrChange>
        </w:rPr>
      </w:pPr>
    </w:p>
    <w:p w14:paraId="7E62A742" w14:textId="77777777" w:rsidR="00A021A4" w:rsidRPr="00DD7683" w:rsidRDefault="00A021A4" w:rsidP="00A021A4">
      <w:pPr>
        <w:rPr>
          <w:rFonts w:asciiTheme="minorHAnsi" w:hAnsiTheme="minorHAnsi" w:cstheme="minorHAnsi"/>
          <w:color w:val="4472C4" w:themeColor="accent1"/>
          <w:rPrChange w:id="145" w:author="Adiga, Abhijin (aa5ts)" w:date="2019-08-31T07:13:00Z">
            <w:rPr/>
          </w:rPrChange>
        </w:rPr>
      </w:pPr>
      <w:r w:rsidRPr="00DD7683">
        <w:rPr>
          <w:rFonts w:asciiTheme="minorHAnsi" w:hAnsiTheme="minorHAnsi" w:cstheme="minorHAnsi"/>
          <w:color w:val="4472C4" w:themeColor="accent1"/>
          <w:rPrChange w:id="146" w:author="Adiga, Abhijin (aa5ts)" w:date="2019-08-31T07:13:00Z">
            <w:rPr/>
          </w:rPrChange>
        </w:rPr>
        <w:t>Comments to Author:</w:t>
      </w:r>
    </w:p>
    <w:p w14:paraId="29B7995F" w14:textId="77777777" w:rsidR="00A021A4" w:rsidRPr="00DD7683" w:rsidRDefault="00A021A4" w:rsidP="00A021A4">
      <w:pPr>
        <w:rPr>
          <w:rFonts w:asciiTheme="minorHAnsi" w:hAnsiTheme="minorHAnsi" w:cstheme="minorHAnsi"/>
          <w:color w:val="4472C4" w:themeColor="accent1"/>
          <w:rPrChange w:id="147" w:author="Adiga, Abhijin (aa5ts)" w:date="2019-08-31T07:13:00Z">
            <w:rPr/>
          </w:rPrChange>
        </w:rPr>
      </w:pPr>
    </w:p>
    <w:p w14:paraId="038397E0" w14:textId="77777777" w:rsidR="00A021A4" w:rsidRPr="00DD7683" w:rsidRDefault="00A021A4" w:rsidP="00A021A4">
      <w:pPr>
        <w:rPr>
          <w:rFonts w:asciiTheme="minorHAnsi" w:hAnsiTheme="minorHAnsi" w:cstheme="minorHAnsi"/>
          <w:color w:val="4472C4" w:themeColor="accent1"/>
          <w:rPrChange w:id="148" w:author="Adiga, Abhijin (aa5ts)" w:date="2019-08-31T07:13:00Z">
            <w:rPr/>
          </w:rPrChange>
        </w:rPr>
      </w:pPr>
      <w:r w:rsidRPr="00DD7683">
        <w:rPr>
          <w:rFonts w:asciiTheme="minorHAnsi" w:hAnsiTheme="minorHAnsi" w:cstheme="minorHAnsi"/>
          <w:color w:val="4472C4" w:themeColor="accent1"/>
          <w:rPrChange w:id="149" w:author="Adiga, Abhijin (aa5ts)" w:date="2019-08-31T07:13:00Z">
            <w:rPr/>
          </w:rPrChange>
        </w:rPr>
        <w:t xml:space="preserve">Two experts have now reviewed your paper “Assessing the Multi-pathway Threat from an Invasive Agricultural Pest: </w:t>
      </w:r>
      <w:proofErr w:type="spellStart"/>
      <w:r w:rsidRPr="00DD7683">
        <w:rPr>
          <w:rFonts w:asciiTheme="minorHAnsi" w:hAnsiTheme="minorHAnsi" w:cstheme="minorHAnsi"/>
          <w:color w:val="4472C4" w:themeColor="accent1"/>
          <w:rPrChange w:id="150" w:author="Adiga, Abhijin (aa5ts)" w:date="2019-08-31T07:13:00Z">
            <w:rPr/>
          </w:rPrChange>
        </w:rPr>
        <w:t>Tuta</w:t>
      </w:r>
      <w:proofErr w:type="spellEnd"/>
      <w:r w:rsidRPr="00DD7683">
        <w:rPr>
          <w:rFonts w:asciiTheme="minorHAnsi" w:hAnsiTheme="minorHAnsi" w:cstheme="minorHAnsi"/>
          <w:color w:val="4472C4" w:themeColor="accent1"/>
          <w:rPrChange w:id="151" w:author="Adiga, Abhijin (aa5ts)" w:date="2019-08-31T07:13:00Z">
            <w:rPr/>
          </w:rPrChange>
        </w:rPr>
        <w:t xml:space="preserve"> </w:t>
      </w:r>
      <w:proofErr w:type="spellStart"/>
      <w:r w:rsidRPr="00DD7683">
        <w:rPr>
          <w:rFonts w:asciiTheme="minorHAnsi" w:hAnsiTheme="minorHAnsi" w:cstheme="minorHAnsi"/>
          <w:color w:val="4472C4" w:themeColor="accent1"/>
          <w:rPrChange w:id="152" w:author="Adiga, Abhijin (aa5ts)" w:date="2019-08-31T07:13:00Z">
            <w:rPr/>
          </w:rPrChange>
        </w:rPr>
        <w:t>absoluta</w:t>
      </w:r>
      <w:proofErr w:type="spellEnd"/>
      <w:r w:rsidRPr="00DD7683">
        <w:rPr>
          <w:rFonts w:asciiTheme="minorHAnsi" w:hAnsiTheme="minorHAnsi" w:cstheme="minorHAnsi"/>
          <w:color w:val="4472C4" w:themeColor="accent1"/>
          <w:rPrChange w:id="153" w:author="Adiga, Abhijin (aa5ts)" w:date="2019-08-31T07:13:00Z">
            <w:rPr/>
          </w:rPrChange>
        </w:rPr>
        <w:t xml:space="preserve"> in Asia” (RSPB-2019-1159). Reviewer 1 is quite positive on the paper and indicates the need of only formal changes in the text, mostly aimed at clarifying methods and making a more complete review of the literature. Reviewer 2 is more critical, particularly on the models and related decisions. </w:t>
      </w:r>
      <w:commentRangeStart w:id="154"/>
      <w:r w:rsidRPr="00DD7683">
        <w:rPr>
          <w:rFonts w:asciiTheme="minorHAnsi" w:hAnsiTheme="minorHAnsi" w:cstheme="minorHAnsi"/>
          <w:color w:val="4472C4" w:themeColor="accent1"/>
          <w:rPrChange w:id="155" w:author="Adiga, Abhijin (aa5ts)" w:date="2019-08-31T07:13:00Z">
            <w:rPr/>
          </w:rPrChange>
        </w:rPr>
        <w:t>In my opinion all his/her comments are highly relevant, but you should pay particular attention those regarding the predictive nature of the study, and those related to CA models detailed in the third paragraph of the review.</w:t>
      </w:r>
      <w:commentRangeEnd w:id="154"/>
      <w:r w:rsidR="0077619B" w:rsidRPr="00DD7683">
        <w:rPr>
          <w:rStyle w:val="CommentReference"/>
          <w:rFonts w:asciiTheme="minorHAnsi" w:hAnsiTheme="minorHAnsi" w:cstheme="minorHAnsi"/>
          <w:color w:val="4472C4" w:themeColor="accent1"/>
          <w:sz w:val="24"/>
          <w:szCs w:val="24"/>
          <w:rPrChange w:id="156" w:author="Adiga, Abhijin (aa5ts)" w:date="2019-08-31T07:13:00Z">
            <w:rPr>
              <w:rStyle w:val="CommentReference"/>
            </w:rPr>
          </w:rPrChange>
        </w:rPr>
        <w:commentReference w:id="154"/>
      </w:r>
    </w:p>
    <w:p w14:paraId="6A660EFD" w14:textId="77777777" w:rsidR="00A021A4" w:rsidRPr="00190F19" w:rsidRDefault="00A021A4" w:rsidP="00A021A4">
      <w:pPr>
        <w:rPr>
          <w:rFonts w:asciiTheme="minorHAnsi" w:hAnsiTheme="minorHAnsi" w:cstheme="minorHAnsi"/>
          <w:rPrChange w:id="157" w:author="Adiga, Abhijin (aa5ts)" w:date="2019-08-28T06:00:00Z">
            <w:rPr/>
          </w:rPrChange>
        </w:rPr>
      </w:pPr>
    </w:p>
    <w:p w14:paraId="6859FCF7" w14:textId="6B55B91D" w:rsidR="00A021A4" w:rsidRPr="00AF311E" w:rsidDel="003171EC" w:rsidRDefault="00A021A4" w:rsidP="00A021A4">
      <w:pPr>
        <w:rPr>
          <w:del w:id="158" w:author="Adiga, Abhijin (aa5ts)" w:date="2019-08-24T23:06:00Z"/>
          <w:rFonts w:asciiTheme="minorHAnsi" w:hAnsiTheme="minorHAnsi" w:cstheme="minorHAnsi"/>
          <w:rPrChange w:id="159" w:author="Adiga, Abhijin (aa5ts)" w:date="2019-08-31T07:24:00Z">
            <w:rPr>
              <w:del w:id="160" w:author="Adiga, Abhijin (aa5ts)" w:date="2019-08-24T23:06:00Z"/>
            </w:rPr>
          </w:rPrChange>
        </w:rPr>
      </w:pPr>
      <w:del w:id="161" w:author="Adiga, Abhijin (aa5ts)" w:date="2019-08-24T23:06:00Z">
        <w:r w:rsidRPr="00AF311E" w:rsidDel="003171EC">
          <w:rPr>
            <w:rFonts w:asciiTheme="minorHAnsi" w:hAnsiTheme="minorHAnsi" w:cstheme="minorHAnsi"/>
            <w:rPrChange w:id="162" w:author="Adiga, Abhijin (aa5ts)" w:date="2019-08-31T07:24:00Z">
              <w:rPr/>
            </w:rPrChange>
          </w:rPr>
          <w:delText>&lt;/$details&gt;</w:delText>
        </w:r>
      </w:del>
    </w:p>
    <w:p w14:paraId="5F4A6FA3" w14:textId="77777777" w:rsidR="00A021A4" w:rsidRPr="00AF311E" w:rsidRDefault="00A021A4" w:rsidP="00A021A4">
      <w:pPr>
        <w:rPr>
          <w:rFonts w:asciiTheme="minorHAnsi" w:hAnsiTheme="minorHAnsi" w:cstheme="minorHAnsi"/>
          <w:rPrChange w:id="163" w:author="Adiga, Abhijin (aa5ts)" w:date="2019-08-31T07:24:00Z">
            <w:rPr/>
          </w:rPrChange>
        </w:rPr>
      </w:pPr>
    </w:p>
    <w:p w14:paraId="45A9AD3C" w14:textId="083598FF" w:rsidR="00A021A4" w:rsidRPr="00AF311E" w:rsidDel="00DD7683" w:rsidRDefault="00A021A4">
      <w:pPr>
        <w:pStyle w:val="ListParagraph"/>
        <w:numPr>
          <w:ilvl w:val="0"/>
          <w:numId w:val="3"/>
        </w:numPr>
        <w:rPr>
          <w:del w:id="164" w:author="Adiga, Abhijin (aa5ts)" w:date="2019-08-24T23:06:00Z"/>
          <w:rFonts w:asciiTheme="minorHAnsi" w:hAnsiTheme="minorHAnsi" w:cstheme="minorHAnsi"/>
          <w:color w:val="000000" w:themeColor="text1"/>
        </w:rPr>
      </w:pPr>
      <w:del w:id="165" w:author="Adiga, Abhijin (aa5ts)" w:date="2019-08-24T23:06:00Z">
        <w:r w:rsidRPr="00AF311E" w:rsidDel="003171EC">
          <w:rPr>
            <w:rFonts w:asciiTheme="minorHAnsi" w:hAnsiTheme="minorHAnsi" w:cstheme="minorHAnsi"/>
            <w:rPrChange w:id="166" w:author="Adiga, Abhijin (aa5ts)" w:date="2019-08-31T07:24:00Z">
              <w:rPr/>
            </w:rPrChange>
          </w:rPr>
          <w:delText>&lt;$details summary="Reviewer 1"</w:delText>
        </w:r>
      </w:del>
      <w:ins w:id="167" w:author="Adiga, Abhijin (aa5ts)" w:date="2019-08-31T07:14:00Z">
        <w:r w:rsidR="00DD7683" w:rsidRPr="00AF311E">
          <w:rPr>
            <w:rFonts w:asciiTheme="minorHAnsi" w:hAnsiTheme="minorHAnsi" w:cstheme="minorHAnsi"/>
            <w:b/>
            <w:color w:val="000000" w:themeColor="text1"/>
          </w:rPr>
          <w:t>Response</w:t>
        </w:r>
        <w:r w:rsidR="00DD7683" w:rsidRPr="00AF311E">
          <w:rPr>
            <w:rFonts w:asciiTheme="minorHAnsi" w:hAnsiTheme="minorHAnsi" w:cstheme="minorHAnsi"/>
            <w:color w:val="000000" w:themeColor="text1"/>
          </w:rPr>
          <w:t>: Thank you for considering this manuscript for revision.</w:t>
        </w:r>
      </w:ins>
      <w:ins w:id="168" w:author="Adiga, Abhijin (aa5ts)" w:date="2019-08-31T07:15:00Z">
        <w:r w:rsidR="00DD7683" w:rsidRPr="00AF311E">
          <w:rPr>
            <w:rFonts w:asciiTheme="minorHAnsi" w:hAnsiTheme="minorHAnsi" w:cstheme="minorHAnsi"/>
            <w:color w:val="000000" w:themeColor="text1"/>
          </w:rPr>
          <w:t xml:space="preserve"> </w:t>
        </w:r>
      </w:ins>
      <w:ins w:id="169" w:author="Adiga, Abhijin (aa5ts)" w:date="2019-08-31T07:16:00Z">
        <w:r w:rsidR="00DD7683" w:rsidRPr="00AF311E">
          <w:rPr>
            <w:rFonts w:asciiTheme="minorHAnsi" w:hAnsiTheme="minorHAnsi" w:cstheme="minorHAnsi"/>
            <w:color w:val="000000" w:themeColor="text1"/>
          </w:rPr>
          <w:t xml:space="preserve">We </w:t>
        </w:r>
      </w:ins>
      <w:ins w:id="170" w:author="Adiga, Abhijin (aa5ts)" w:date="2019-08-31T07:17:00Z">
        <w:r w:rsidR="00DD7683" w:rsidRPr="00AF311E">
          <w:rPr>
            <w:rFonts w:asciiTheme="minorHAnsi" w:hAnsiTheme="minorHAnsi" w:cstheme="minorHAnsi"/>
            <w:color w:val="000000" w:themeColor="text1"/>
          </w:rPr>
          <w:t xml:space="preserve">found the reviewers’ comments </w:t>
        </w:r>
      </w:ins>
      <w:ins w:id="171" w:author="Adiga, Abhijin (aa5ts)" w:date="2019-08-31T07:18:00Z">
        <w:r w:rsidR="00DD7683" w:rsidRPr="00AF311E">
          <w:rPr>
            <w:rFonts w:asciiTheme="minorHAnsi" w:hAnsiTheme="minorHAnsi" w:cstheme="minorHAnsi"/>
            <w:color w:val="000000" w:themeColor="text1"/>
          </w:rPr>
          <w:t xml:space="preserve">to be constructive. We </w:t>
        </w:r>
      </w:ins>
      <w:ins w:id="172" w:author="Adiga, Abhijin (aa5ts)" w:date="2019-08-31T07:16:00Z">
        <w:r w:rsidR="00DD7683" w:rsidRPr="00AF311E">
          <w:rPr>
            <w:rFonts w:asciiTheme="minorHAnsi" w:hAnsiTheme="minorHAnsi" w:cstheme="minorHAnsi"/>
            <w:color w:val="000000" w:themeColor="text1"/>
          </w:rPr>
          <w:t>believe that we have addressed all the comments.</w:t>
        </w:r>
      </w:ins>
      <w:ins w:id="173" w:author="Adiga, Abhijin (aa5ts)" w:date="2019-08-31T07:18:00Z">
        <w:r w:rsidR="00DD7683" w:rsidRPr="00AF311E">
          <w:rPr>
            <w:rFonts w:asciiTheme="minorHAnsi" w:hAnsiTheme="minorHAnsi" w:cstheme="minorHAnsi"/>
            <w:color w:val="000000" w:themeColor="text1"/>
          </w:rPr>
          <w:t xml:space="preserve"> Here are the main changes</w:t>
        </w:r>
      </w:ins>
      <w:ins w:id="174" w:author="Adiga, Abhijin (aa5ts)" w:date="2019-08-31T07:19:00Z">
        <w:r w:rsidR="00DD7683" w:rsidRPr="00AF311E">
          <w:rPr>
            <w:rFonts w:asciiTheme="minorHAnsi" w:hAnsiTheme="minorHAnsi" w:cstheme="minorHAnsi"/>
            <w:color w:val="000000" w:themeColor="text1"/>
          </w:rPr>
          <w:t>:</w:t>
        </w:r>
      </w:ins>
      <w:del w:id="175" w:author="Adiga, Abhijin (aa5ts)" w:date="2019-08-24T23:06:00Z">
        <w:r w:rsidRPr="00AF311E" w:rsidDel="003171EC">
          <w:rPr>
            <w:rFonts w:asciiTheme="minorHAnsi" w:hAnsiTheme="minorHAnsi" w:cstheme="minorHAnsi"/>
            <w:rPrChange w:id="176" w:author="Adiga, Abhijin (aa5ts)" w:date="2019-08-31T07:24:00Z">
              <w:rPr/>
            </w:rPrChange>
          </w:rPr>
          <w:delText>&gt;</w:delText>
        </w:r>
      </w:del>
    </w:p>
    <w:p w14:paraId="1967BBA7" w14:textId="1B41573A" w:rsidR="00A021A4" w:rsidRPr="00AF311E" w:rsidDel="00DD7683" w:rsidRDefault="00A021A4">
      <w:pPr>
        <w:rPr>
          <w:del w:id="177" w:author="Adiga, Abhijin (aa5ts)" w:date="2019-08-31T07:13:00Z"/>
          <w:rFonts w:asciiTheme="minorHAnsi" w:hAnsiTheme="minorHAnsi" w:cstheme="minorHAnsi"/>
        </w:rPr>
      </w:pPr>
    </w:p>
    <w:p w14:paraId="4C66B41B" w14:textId="77777777" w:rsidR="00DD7683" w:rsidRPr="00AF311E" w:rsidRDefault="00DD7683">
      <w:pPr>
        <w:rPr>
          <w:ins w:id="178" w:author="Adiga, Abhijin (aa5ts)" w:date="2019-08-31T07:22:00Z"/>
          <w:rFonts w:asciiTheme="minorHAnsi" w:hAnsiTheme="minorHAnsi" w:cstheme="minorHAnsi"/>
          <w:rPrChange w:id="179" w:author="Adiga, Abhijin (aa5ts)" w:date="2019-08-31T07:24:00Z">
            <w:rPr>
              <w:ins w:id="180" w:author="Adiga, Abhijin (aa5ts)" w:date="2019-08-31T07:22:00Z"/>
            </w:rPr>
          </w:rPrChange>
        </w:rPr>
      </w:pPr>
    </w:p>
    <w:p w14:paraId="06E51021" w14:textId="0F4A7429" w:rsidR="002862F6" w:rsidRPr="00AF311E" w:rsidRDefault="002862F6" w:rsidP="00DD7683">
      <w:pPr>
        <w:rPr>
          <w:ins w:id="181" w:author="Adiga, Abhijin (aa5ts)" w:date="2019-08-31T07:23:00Z"/>
          <w:rFonts w:asciiTheme="minorHAnsi" w:hAnsiTheme="minorHAnsi" w:cstheme="minorHAnsi"/>
          <w:rPrChange w:id="182" w:author="Adiga, Abhijin (aa5ts)" w:date="2019-08-31T07:24:00Z">
            <w:rPr>
              <w:ins w:id="183" w:author="Adiga, Abhijin (aa5ts)" w:date="2019-08-31T07:23:00Z"/>
            </w:rPr>
          </w:rPrChange>
        </w:rPr>
      </w:pPr>
    </w:p>
    <w:p w14:paraId="36570C7B" w14:textId="5AA9C619" w:rsidR="00DD7683" w:rsidRPr="00AF311E" w:rsidRDefault="00DD7683" w:rsidP="00DD7683">
      <w:pPr>
        <w:pStyle w:val="ListParagraph"/>
        <w:numPr>
          <w:ilvl w:val="0"/>
          <w:numId w:val="4"/>
        </w:numPr>
        <w:rPr>
          <w:ins w:id="184" w:author="Adiga, Abhijin (aa5ts)" w:date="2019-08-31T07:24:00Z"/>
          <w:rFonts w:asciiTheme="minorHAnsi" w:hAnsiTheme="minorHAnsi" w:cstheme="minorHAnsi"/>
          <w:rPrChange w:id="185" w:author="Adiga, Abhijin (aa5ts)" w:date="2019-08-31T07:24:00Z">
            <w:rPr>
              <w:ins w:id="186" w:author="Adiga, Abhijin (aa5ts)" w:date="2019-08-31T07:24:00Z"/>
              <w:rFonts w:asciiTheme="minorHAnsi" w:hAnsiTheme="minorHAnsi" w:cstheme="minorHAnsi"/>
              <w:color w:val="000000" w:themeColor="text1"/>
            </w:rPr>
          </w:rPrChange>
        </w:rPr>
      </w:pPr>
      <w:ins w:id="187" w:author="Adiga, Abhijin (aa5ts)" w:date="2019-08-31T07:23:00Z">
        <w:r w:rsidRPr="00AF311E">
          <w:rPr>
            <w:rFonts w:asciiTheme="minorHAnsi" w:hAnsiTheme="minorHAnsi" w:cstheme="minorHAnsi"/>
            <w:color w:val="000000" w:themeColor="text1"/>
          </w:rPr>
          <w:t>We have provided more information on the analysis of the model, which uses machine learning algorithms</w:t>
        </w:r>
        <w:r w:rsidR="00AF311E" w:rsidRPr="00AF311E">
          <w:rPr>
            <w:rFonts w:asciiTheme="minorHAnsi" w:hAnsiTheme="minorHAnsi" w:cstheme="minorHAnsi"/>
            <w:color w:val="000000" w:themeColor="text1"/>
          </w:rPr>
          <w:t xml:space="preserve"> in a novel manner</w:t>
        </w:r>
        <w:r w:rsidRPr="00AF311E">
          <w:rPr>
            <w:rFonts w:asciiTheme="minorHAnsi" w:hAnsiTheme="minorHAnsi" w:cstheme="minorHAnsi"/>
            <w:color w:val="000000" w:themeColor="text1"/>
          </w:rPr>
          <w:t>. The figure in the supplementary material providing the outline of this process has been moved to the main part. Recent publications on interpretability of machine learning algorithms have been added to show that similar methods have been considered in other domains.</w:t>
        </w:r>
      </w:ins>
    </w:p>
    <w:p w14:paraId="3E218426" w14:textId="29BF1291" w:rsidR="00AF311E" w:rsidRDefault="00AF311E" w:rsidP="00DD7683">
      <w:pPr>
        <w:pStyle w:val="ListParagraph"/>
        <w:numPr>
          <w:ilvl w:val="0"/>
          <w:numId w:val="4"/>
        </w:numPr>
        <w:rPr>
          <w:ins w:id="188" w:author="Adiga, Abhijin (aa5ts)" w:date="2019-08-31T07:26:00Z"/>
          <w:rFonts w:asciiTheme="minorHAnsi" w:hAnsiTheme="minorHAnsi" w:cstheme="minorHAnsi"/>
        </w:rPr>
      </w:pPr>
      <w:ins w:id="189" w:author="Adiga, Abhijin (aa5ts)" w:date="2019-08-31T07:24:00Z">
        <w:r w:rsidRPr="00AF311E">
          <w:rPr>
            <w:rFonts w:asciiTheme="minorHAnsi" w:hAnsiTheme="minorHAnsi" w:cstheme="minorHAnsi"/>
            <w:rPrChange w:id="190" w:author="Adiga, Abhijin (aa5ts)" w:date="2019-08-31T07:24:00Z">
              <w:rPr/>
            </w:rPrChange>
          </w:rPr>
          <w:t xml:space="preserve">In our original submission, we had </w:t>
        </w:r>
        <w:r>
          <w:rPr>
            <w:rFonts w:asciiTheme="minorHAnsi" w:hAnsiTheme="minorHAnsi" w:cstheme="minorHAnsi"/>
          </w:rPr>
          <w:t>dedicated two sections on predi</w:t>
        </w:r>
      </w:ins>
      <w:ins w:id="191" w:author="Adiga, Abhijin (aa5ts)" w:date="2019-08-31T07:25:00Z">
        <w:r>
          <w:rPr>
            <w:rFonts w:asciiTheme="minorHAnsi" w:hAnsiTheme="minorHAnsi" w:cstheme="minorHAnsi"/>
          </w:rPr>
          <w:t>ctions, and this has been made clear. A figure from the supplementary material has been moved to the main document to highlight this part</w:t>
        </w:r>
      </w:ins>
      <w:ins w:id="192" w:author="Adiga, Abhijin (aa5ts)" w:date="2019-08-31T07:26:00Z">
        <w:r>
          <w:rPr>
            <w:rFonts w:asciiTheme="minorHAnsi" w:hAnsiTheme="minorHAnsi" w:cstheme="minorHAnsi"/>
          </w:rPr>
          <w:t>.</w:t>
        </w:r>
      </w:ins>
    </w:p>
    <w:p w14:paraId="22380A23" w14:textId="38D97809" w:rsidR="00AF311E" w:rsidRPr="00AF311E" w:rsidRDefault="00AF311E">
      <w:pPr>
        <w:pStyle w:val="ListParagraph"/>
        <w:numPr>
          <w:ilvl w:val="0"/>
          <w:numId w:val="4"/>
        </w:numPr>
        <w:rPr>
          <w:ins w:id="193" w:author="Adiga, Abhijin (aa5ts)" w:date="2019-08-28T05:41:00Z"/>
          <w:rFonts w:asciiTheme="minorHAnsi" w:hAnsiTheme="minorHAnsi" w:cstheme="minorHAnsi"/>
          <w:rPrChange w:id="194" w:author="Adiga, Abhijin (aa5ts)" w:date="2019-08-31T07:24:00Z">
            <w:rPr>
              <w:ins w:id="195" w:author="Adiga, Abhijin (aa5ts)" w:date="2019-08-28T05:41:00Z"/>
            </w:rPr>
          </w:rPrChange>
        </w:rPr>
        <w:pPrChange w:id="196" w:author="Adiga, Abhijin (aa5ts)" w:date="2019-08-31T07:23:00Z">
          <w:pPr/>
        </w:pPrChange>
      </w:pPr>
      <w:ins w:id="197" w:author="Adiga, Abhijin (aa5ts)" w:date="2019-08-31T07:26:00Z">
        <w:r>
          <w:rPr>
            <w:rFonts w:asciiTheme="minorHAnsi" w:hAnsiTheme="minorHAnsi" w:cstheme="minorHAnsi"/>
          </w:rPr>
          <w:t xml:space="preserve">We </w:t>
        </w:r>
      </w:ins>
      <w:ins w:id="198" w:author="Adiga, Abhijin (aa5ts)" w:date="2019-08-31T07:27:00Z">
        <w:r>
          <w:rPr>
            <w:rFonts w:asciiTheme="minorHAnsi" w:hAnsiTheme="minorHAnsi" w:cstheme="minorHAnsi"/>
          </w:rPr>
          <w:t>have explained our viewpoint of CA models.</w:t>
        </w:r>
      </w:ins>
    </w:p>
    <w:p w14:paraId="052AEDDB" w14:textId="77777777" w:rsidR="002862F6" w:rsidRPr="00190F19" w:rsidRDefault="002862F6" w:rsidP="00A021A4">
      <w:pPr>
        <w:rPr>
          <w:ins w:id="199" w:author="Adiga, Abhijin (aa5ts)" w:date="2019-08-28T05:41:00Z"/>
          <w:rFonts w:asciiTheme="minorHAnsi" w:hAnsiTheme="minorHAnsi" w:cstheme="minorHAnsi"/>
        </w:rPr>
      </w:pPr>
    </w:p>
    <w:p w14:paraId="4E9B1599" w14:textId="77777777" w:rsidR="002862F6" w:rsidRPr="00190F19" w:rsidRDefault="002862F6" w:rsidP="00A021A4">
      <w:pPr>
        <w:rPr>
          <w:ins w:id="200" w:author="Adiga, Abhijin (aa5ts)" w:date="2019-08-28T05:41:00Z"/>
          <w:rFonts w:asciiTheme="minorHAnsi" w:hAnsiTheme="minorHAnsi" w:cstheme="minorHAnsi"/>
        </w:rPr>
      </w:pPr>
    </w:p>
    <w:p w14:paraId="2716127A" w14:textId="77777777" w:rsidR="002862F6" w:rsidRPr="00190F19" w:rsidRDefault="002862F6" w:rsidP="00A021A4">
      <w:pPr>
        <w:rPr>
          <w:ins w:id="201" w:author="Adiga, Abhijin (aa5ts)" w:date="2019-08-28T05:41:00Z"/>
          <w:rFonts w:asciiTheme="minorHAnsi" w:hAnsiTheme="minorHAnsi" w:cstheme="minorHAnsi"/>
        </w:rPr>
      </w:pPr>
    </w:p>
    <w:p w14:paraId="7DB076B4" w14:textId="77777777" w:rsidR="002862F6" w:rsidRPr="00190F19" w:rsidRDefault="002862F6" w:rsidP="00A021A4">
      <w:pPr>
        <w:rPr>
          <w:ins w:id="202" w:author="Adiga, Abhijin (aa5ts)" w:date="2019-08-28T05:41:00Z"/>
          <w:rFonts w:asciiTheme="minorHAnsi" w:hAnsiTheme="minorHAnsi" w:cstheme="minorHAnsi"/>
        </w:rPr>
      </w:pPr>
    </w:p>
    <w:p w14:paraId="64FC99FC" w14:textId="77777777" w:rsidR="002862F6" w:rsidRPr="00190F19" w:rsidRDefault="002862F6" w:rsidP="00A021A4">
      <w:pPr>
        <w:rPr>
          <w:ins w:id="203" w:author="Adiga, Abhijin (aa5ts)" w:date="2019-08-28T05:41:00Z"/>
          <w:rFonts w:asciiTheme="minorHAnsi" w:hAnsiTheme="minorHAnsi" w:cstheme="minorHAnsi"/>
        </w:rPr>
      </w:pPr>
    </w:p>
    <w:p w14:paraId="726B5FB7" w14:textId="77777777" w:rsidR="002862F6" w:rsidRPr="00190F19" w:rsidRDefault="002862F6" w:rsidP="00A021A4">
      <w:pPr>
        <w:rPr>
          <w:ins w:id="204" w:author="Adiga, Abhijin (aa5ts)" w:date="2019-08-28T05:41:00Z"/>
          <w:rFonts w:asciiTheme="minorHAnsi" w:hAnsiTheme="minorHAnsi" w:cstheme="minorHAnsi"/>
        </w:rPr>
      </w:pPr>
    </w:p>
    <w:p w14:paraId="72917DE0" w14:textId="77777777" w:rsidR="002862F6" w:rsidRPr="00190F19" w:rsidRDefault="002862F6" w:rsidP="00A021A4">
      <w:pPr>
        <w:rPr>
          <w:ins w:id="205" w:author="Adiga, Abhijin (aa5ts)" w:date="2019-08-28T05:41:00Z"/>
          <w:rFonts w:asciiTheme="minorHAnsi" w:hAnsiTheme="minorHAnsi" w:cstheme="minorHAnsi"/>
        </w:rPr>
      </w:pPr>
    </w:p>
    <w:p w14:paraId="01889A96" w14:textId="77777777" w:rsidR="002862F6" w:rsidRPr="00190F19" w:rsidRDefault="002862F6" w:rsidP="00A021A4">
      <w:pPr>
        <w:rPr>
          <w:ins w:id="206" w:author="Adiga, Abhijin (aa5ts)" w:date="2019-08-28T05:41:00Z"/>
          <w:rFonts w:asciiTheme="minorHAnsi" w:hAnsiTheme="minorHAnsi" w:cstheme="minorHAnsi"/>
        </w:rPr>
      </w:pPr>
    </w:p>
    <w:p w14:paraId="25ED4400" w14:textId="77777777" w:rsidR="002862F6" w:rsidRPr="00190F19" w:rsidRDefault="002862F6" w:rsidP="00A021A4">
      <w:pPr>
        <w:rPr>
          <w:ins w:id="207" w:author="Adiga, Abhijin (aa5ts)" w:date="2019-08-28T05:41:00Z"/>
          <w:rFonts w:asciiTheme="minorHAnsi" w:hAnsiTheme="minorHAnsi" w:cstheme="minorHAnsi"/>
        </w:rPr>
      </w:pPr>
    </w:p>
    <w:p w14:paraId="001D0160" w14:textId="77777777" w:rsidR="002862F6" w:rsidRPr="00190F19" w:rsidRDefault="002862F6" w:rsidP="00A021A4">
      <w:pPr>
        <w:rPr>
          <w:ins w:id="208" w:author="Adiga, Abhijin (aa5ts)" w:date="2019-08-28T05:41:00Z"/>
          <w:rFonts w:asciiTheme="minorHAnsi" w:hAnsiTheme="minorHAnsi" w:cstheme="minorHAnsi"/>
        </w:rPr>
      </w:pPr>
    </w:p>
    <w:p w14:paraId="389B56AA" w14:textId="77777777" w:rsidR="002862F6" w:rsidRPr="00190F19" w:rsidRDefault="002862F6" w:rsidP="00A021A4">
      <w:pPr>
        <w:rPr>
          <w:ins w:id="209" w:author="Adiga, Abhijin (aa5ts)" w:date="2019-08-28T05:41:00Z"/>
          <w:rFonts w:asciiTheme="minorHAnsi" w:hAnsiTheme="minorHAnsi" w:cstheme="minorHAnsi"/>
        </w:rPr>
      </w:pPr>
    </w:p>
    <w:p w14:paraId="6F9A917F" w14:textId="77777777" w:rsidR="002862F6" w:rsidRPr="00190F19" w:rsidRDefault="002862F6" w:rsidP="00A021A4">
      <w:pPr>
        <w:rPr>
          <w:ins w:id="210" w:author="Adiga, Abhijin (aa5ts)" w:date="2019-08-28T05:41:00Z"/>
          <w:rFonts w:asciiTheme="minorHAnsi" w:hAnsiTheme="minorHAnsi" w:cstheme="minorHAnsi"/>
        </w:rPr>
      </w:pPr>
    </w:p>
    <w:p w14:paraId="22E86145" w14:textId="77777777" w:rsidR="002862F6" w:rsidRPr="00190F19" w:rsidRDefault="002862F6" w:rsidP="00A021A4">
      <w:pPr>
        <w:rPr>
          <w:ins w:id="211" w:author="Adiga, Abhijin (aa5ts)" w:date="2019-08-28T05:41:00Z"/>
          <w:rFonts w:asciiTheme="minorHAnsi" w:hAnsiTheme="minorHAnsi" w:cstheme="minorHAnsi"/>
        </w:rPr>
      </w:pPr>
    </w:p>
    <w:p w14:paraId="3680407C" w14:textId="77777777" w:rsidR="002862F6" w:rsidRPr="00190F19" w:rsidRDefault="002862F6" w:rsidP="00A021A4">
      <w:pPr>
        <w:rPr>
          <w:ins w:id="212" w:author="Adiga, Abhijin (aa5ts)" w:date="2019-08-28T05:41:00Z"/>
          <w:rFonts w:asciiTheme="minorHAnsi" w:hAnsiTheme="minorHAnsi" w:cstheme="minorHAnsi"/>
        </w:rPr>
      </w:pPr>
    </w:p>
    <w:p w14:paraId="5AA0A378" w14:textId="77777777" w:rsidR="002862F6" w:rsidRPr="00190F19" w:rsidRDefault="002862F6" w:rsidP="00A021A4">
      <w:pPr>
        <w:rPr>
          <w:ins w:id="213" w:author="Adiga, Abhijin (aa5ts)" w:date="2019-08-28T05:41:00Z"/>
          <w:rFonts w:asciiTheme="minorHAnsi" w:hAnsiTheme="minorHAnsi" w:cstheme="minorHAnsi"/>
        </w:rPr>
      </w:pPr>
    </w:p>
    <w:p w14:paraId="0B7CC480" w14:textId="65216DC4" w:rsidR="00262694" w:rsidRPr="00262694" w:rsidDel="00142B43" w:rsidRDefault="00A021A4">
      <w:pPr>
        <w:rPr>
          <w:del w:id="214" w:author="Adiga, Abhijin (aa5ts)" w:date="2019-08-31T07:29:00Z"/>
          <w:rFonts w:eastAsiaTheme="majorEastAsia"/>
          <w:rPrChange w:id="215" w:author="Adiga, Abhijin (aa5ts)" w:date="2019-08-31T07:28:00Z">
            <w:rPr>
              <w:del w:id="216" w:author="Adiga, Abhijin (aa5ts)" w:date="2019-08-31T07:29:00Z"/>
              <w:rFonts w:asciiTheme="majorHAnsi" w:eastAsiaTheme="majorEastAsia" w:hAnsiTheme="majorHAnsi" w:cstheme="majorBidi"/>
              <w:color w:val="2F5496" w:themeColor="accent1" w:themeShade="BF"/>
              <w:sz w:val="32"/>
              <w:szCs w:val="32"/>
            </w:rPr>
          </w:rPrChange>
        </w:rPr>
      </w:pPr>
      <w:del w:id="217" w:author="Adiga, Abhijin (aa5ts)" w:date="2019-08-31T07:28:00Z">
        <w:r w:rsidRPr="00C666F6" w:rsidDel="00142B43">
          <w:rPr>
            <w:rFonts w:asciiTheme="majorHAnsi" w:eastAsiaTheme="majorEastAsia" w:hAnsiTheme="majorHAnsi" w:cstheme="majorBidi"/>
            <w:color w:val="2F5496" w:themeColor="accent1" w:themeShade="BF"/>
            <w:sz w:val="32"/>
            <w:szCs w:val="32"/>
          </w:rPr>
          <w:lastRenderedPageBreak/>
          <w:delText>Reviewer(s)' Comments to Author:</w:delText>
        </w:r>
      </w:del>
    </w:p>
    <w:p w14:paraId="52E10C60" w14:textId="0D35180B" w:rsidR="00142B43" w:rsidRPr="00C23AB2" w:rsidRDefault="00142B43" w:rsidP="00142B43">
      <w:pPr>
        <w:rPr>
          <w:ins w:id="218" w:author="Adiga, Abhijin (aa5ts)" w:date="2019-08-31T07:28:00Z"/>
          <w:rFonts w:asciiTheme="minorHAnsi" w:hAnsiTheme="minorHAnsi" w:cstheme="minorHAnsi"/>
          <w:color w:val="000000" w:themeColor="text1"/>
        </w:rPr>
      </w:pPr>
      <w:ins w:id="219" w:author="Adiga, Abhijin (aa5ts)" w:date="2019-08-31T07:28:00Z">
        <w:r w:rsidRPr="00C23AB2">
          <w:rPr>
            <w:rFonts w:asciiTheme="minorHAnsi" w:hAnsiTheme="minorHAnsi" w:cstheme="minorHAnsi"/>
            <w:color w:val="000000" w:themeColor="text1"/>
          </w:rPr>
          <w:t>We thank the reviewers for their constructive comments.</w:t>
        </w:r>
      </w:ins>
      <w:ins w:id="220" w:author="Adiga, Abhijin (aa5ts)" w:date="2019-08-31T07:29:00Z">
        <w:r>
          <w:rPr>
            <w:rFonts w:asciiTheme="minorHAnsi" w:hAnsiTheme="minorHAnsi" w:cstheme="minorHAnsi"/>
            <w:color w:val="000000" w:themeColor="text1"/>
          </w:rPr>
          <w:t xml:space="preserve"> Our responses are given below</w:t>
        </w:r>
        <w:r w:rsidR="00666BC8">
          <w:rPr>
            <w:rFonts w:asciiTheme="minorHAnsi" w:hAnsiTheme="minorHAnsi" w:cstheme="minorHAnsi"/>
            <w:color w:val="000000" w:themeColor="text1"/>
          </w:rPr>
          <w:t>.</w:t>
        </w:r>
      </w:ins>
    </w:p>
    <w:p w14:paraId="20B261C9" w14:textId="77777777" w:rsidR="00A021A4" w:rsidRPr="00190F19" w:rsidRDefault="00A021A4" w:rsidP="00A021A4">
      <w:pPr>
        <w:rPr>
          <w:rFonts w:asciiTheme="minorHAnsi" w:hAnsiTheme="minorHAnsi" w:cstheme="minorHAnsi"/>
          <w:rPrChange w:id="221" w:author="Adiga, Abhijin (aa5ts)" w:date="2019-08-28T06:00:00Z">
            <w:rPr/>
          </w:rPrChange>
        </w:rPr>
      </w:pPr>
    </w:p>
    <w:p w14:paraId="765E1496" w14:textId="77777777" w:rsidR="00A021A4" w:rsidRPr="00C666F6" w:rsidRDefault="00A021A4">
      <w:pPr>
        <w:pStyle w:val="Heading1"/>
        <w:pPrChange w:id="222" w:author="Adiga, Abhijin (aa5ts)" w:date="2019-08-31T07:29:00Z">
          <w:pPr/>
        </w:pPrChange>
      </w:pPr>
      <w:r w:rsidRPr="00C666F6">
        <w:t>Referee: 1</w:t>
      </w:r>
    </w:p>
    <w:p w14:paraId="1248C404" w14:textId="77777777" w:rsidR="00A021A4" w:rsidRPr="00190F19" w:rsidRDefault="00A021A4" w:rsidP="00A021A4">
      <w:pPr>
        <w:rPr>
          <w:rFonts w:asciiTheme="minorHAnsi" w:hAnsiTheme="minorHAnsi" w:cstheme="minorHAnsi"/>
          <w:rPrChange w:id="223" w:author="Adiga, Abhijin (aa5ts)" w:date="2019-08-28T06:00:00Z">
            <w:rPr/>
          </w:rPrChange>
        </w:rPr>
      </w:pPr>
    </w:p>
    <w:p w14:paraId="0C949B4F" w14:textId="77777777" w:rsidR="00A021A4" w:rsidRPr="00190F19" w:rsidRDefault="00A021A4" w:rsidP="00A021A4">
      <w:pPr>
        <w:rPr>
          <w:rFonts w:asciiTheme="minorHAnsi" w:hAnsiTheme="minorHAnsi" w:cstheme="minorHAnsi"/>
          <w:color w:val="4472C4" w:themeColor="accent1"/>
          <w:rPrChange w:id="224" w:author="Adiga, Abhijin (aa5ts)" w:date="2019-08-28T06:00:00Z">
            <w:rPr/>
          </w:rPrChange>
        </w:rPr>
      </w:pPr>
      <w:r w:rsidRPr="00190F19">
        <w:rPr>
          <w:rFonts w:asciiTheme="minorHAnsi" w:hAnsiTheme="minorHAnsi" w:cstheme="minorHAnsi"/>
          <w:color w:val="4472C4" w:themeColor="accent1"/>
          <w:rPrChange w:id="225" w:author="Adiga, Abhijin (aa5ts)" w:date="2019-08-28T06:00:00Z">
            <w:rPr/>
          </w:rPrChange>
        </w:rPr>
        <w:t>Comments to the Author(s)</w:t>
      </w:r>
    </w:p>
    <w:p w14:paraId="3C16CE9C" w14:textId="77777777" w:rsidR="00A021A4" w:rsidRPr="00190F19" w:rsidRDefault="00A021A4" w:rsidP="00A021A4">
      <w:pPr>
        <w:rPr>
          <w:rFonts w:asciiTheme="minorHAnsi" w:hAnsiTheme="minorHAnsi" w:cstheme="minorHAnsi"/>
          <w:color w:val="4472C4" w:themeColor="accent1"/>
          <w:rPrChange w:id="226" w:author="Adiga, Abhijin (aa5ts)" w:date="2019-08-28T06:00:00Z">
            <w:rPr/>
          </w:rPrChange>
        </w:rPr>
      </w:pPr>
      <w:r w:rsidRPr="00190F19">
        <w:rPr>
          <w:rFonts w:asciiTheme="minorHAnsi" w:hAnsiTheme="minorHAnsi" w:cstheme="minorHAnsi"/>
          <w:color w:val="4472C4" w:themeColor="accent1"/>
          <w:rPrChange w:id="227" w:author="Adiga, Abhijin (aa5ts)" w:date="2019-08-28T06:00:00Z">
            <w:rPr/>
          </w:rPrChange>
        </w:rPr>
        <w:t xml:space="preserve">I found the manuscript very interesting and well-written. Data are presented in great detail (especially in the supplementary material), as well as the methodology and the results. I appreciate the huge effort in collecting and sharing such a complex body of data on international trades, climate, crop production and other relevant variables. The proposed methodology is very innovative and allows to discover new insights into the spread of </w:t>
      </w:r>
      <w:proofErr w:type="spellStart"/>
      <w:r w:rsidRPr="00190F19">
        <w:rPr>
          <w:rFonts w:asciiTheme="minorHAnsi" w:hAnsiTheme="minorHAnsi" w:cstheme="minorHAnsi"/>
          <w:color w:val="4472C4" w:themeColor="accent1"/>
          <w:rPrChange w:id="228" w:author="Adiga, Abhijin (aa5ts)" w:date="2019-08-28T06:00:00Z">
            <w:rPr/>
          </w:rPrChange>
        </w:rPr>
        <w:t>Tuta</w:t>
      </w:r>
      <w:proofErr w:type="spellEnd"/>
      <w:r w:rsidRPr="00190F19">
        <w:rPr>
          <w:rFonts w:asciiTheme="minorHAnsi" w:hAnsiTheme="minorHAnsi" w:cstheme="minorHAnsi"/>
          <w:color w:val="4472C4" w:themeColor="accent1"/>
          <w:rPrChange w:id="229" w:author="Adiga, Abhijin (aa5ts)" w:date="2019-08-28T06:00:00Z">
            <w:rPr/>
          </w:rPrChange>
        </w:rPr>
        <w:t xml:space="preserve"> </w:t>
      </w:r>
      <w:proofErr w:type="spellStart"/>
      <w:r w:rsidRPr="00190F19">
        <w:rPr>
          <w:rFonts w:asciiTheme="minorHAnsi" w:hAnsiTheme="minorHAnsi" w:cstheme="minorHAnsi"/>
          <w:color w:val="4472C4" w:themeColor="accent1"/>
          <w:rPrChange w:id="230" w:author="Adiga, Abhijin (aa5ts)" w:date="2019-08-28T06:00:00Z">
            <w:rPr/>
          </w:rPrChange>
        </w:rPr>
        <w:t>absoluta</w:t>
      </w:r>
      <w:proofErr w:type="spellEnd"/>
      <w:r w:rsidRPr="00190F19">
        <w:rPr>
          <w:rFonts w:asciiTheme="minorHAnsi" w:hAnsiTheme="minorHAnsi" w:cstheme="minorHAnsi"/>
          <w:color w:val="4472C4" w:themeColor="accent1"/>
          <w:rPrChange w:id="231" w:author="Adiga, Abhijin (aa5ts)" w:date="2019-08-28T06:00:00Z">
            <w:rPr/>
          </w:rPrChange>
        </w:rPr>
        <w:t xml:space="preserve"> and on possible ways of controlling the pest.</w:t>
      </w:r>
    </w:p>
    <w:p w14:paraId="52011741" w14:textId="77777777" w:rsidR="00A021A4" w:rsidRPr="00190F19" w:rsidRDefault="00A021A4" w:rsidP="00A021A4">
      <w:pPr>
        <w:rPr>
          <w:rFonts w:asciiTheme="minorHAnsi" w:hAnsiTheme="minorHAnsi" w:cstheme="minorHAnsi"/>
          <w:color w:val="4472C4" w:themeColor="accent1"/>
          <w:rPrChange w:id="232" w:author="Adiga, Abhijin (aa5ts)" w:date="2019-08-28T06:00:00Z">
            <w:rPr/>
          </w:rPrChange>
        </w:rPr>
      </w:pPr>
    </w:p>
    <w:p w14:paraId="0EE5F7A0" w14:textId="77777777" w:rsidR="00A021A4" w:rsidRPr="00190F19" w:rsidRDefault="00A021A4" w:rsidP="00A021A4">
      <w:pPr>
        <w:rPr>
          <w:rFonts w:asciiTheme="minorHAnsi" w:hAnsiTheme="minorHAnsi" w:cstheme="minorHAnsi"/>
          <w:color w:val="4472C4" w:themeColor="accent1"/>
          <w:rPrChange w:id="233" w:author="Adiga, Abhijin (aa5ts)" w:date="2019-08-28T06:00:00Z">
            <w:rPr/>
          </w:rPrChange>
        </w:rPr>
      </w:pPr>
      <w:r w:rsidRPr="00190F19">
        <w:rPr>
          <w:rFonts w:asciiTheme="minorHAnsi" w:hAnsiTheme="minorHAnsi" w:cstheme="minorHAnsi"/>
          <w:color w:val="4472C4" w:themeColor="accent1"/>
          <w:rPrChange w:id="234" w:author="Adiga, Abhijin (aa5ts)" w:date="2019-08-28T06:00:00Z">
            <w:rPr/>
          </w:rPrChange>
        </w:rPr>
        <w:t xml:space="preserve">Invasive-species dynamics are hard to predict and model, especially when dispersal can be mediated by human transport over large regions. The authors consider a multi-pathway dynamic and actually find two possible spreading pathways: with and without long-distance human-mediated transport of the insect pest. The fitted models of short and long-distance transport (based on past detections in Bangladesh) are then applied to the rest of the study region in order to predict the future spread of </w:t>
      </w:r>
      <w:proofErr w:type="spellStart"/>
      <w:r w:rsidRPr="00190F19">
        <w:rPr>
          <w:rFonts w:asciiTheme="minorHAnsi" w:hAnsiTheme="minorHAnsi" w:cstheme="minorHAnsi"/>
          <w:color w:val="4472C4" w:themeColor="accent1"/>
          <w:rPrChange w:id="235" w:author="Adiga, Abhijin (aa5ts)" w:date="2019-08-28T06:00:00Z">
            <w:rPr/>
          </w:rPrChange>
        </w:rPr>
        <w:t>Tuta</w:t>
      </w:r>
      <w:proofErr w:type="spellEnd"/>
      <w:r w:rsidRPr="00190F19">
        <w:rPr>
          <w:rFonts w:asciiTheme="minorHAnsi" w:hAnsiTheme="minorHAnsi" w:cstheme="minorHAnsi"/>
          <w:color w:val="4472C4" w:themeColor="accent1"/>
          <w:rPrChange w:id="236" w:author="Adiga, Abhijin (aa5ts)" w:date="2019-08-28T06:00:00Z">
            <w:rPr/>
          </w:rPrChange>
        </w:rPr>
        <w:t xml:space="preserve"> </w:t>
      </w:r>
      <w:proofErr w:type="spellStart"/>
      <w:r w:rsidRPr="00190F19">
        <w:rPr>
          <w:rFonts w:asciiTheme="minorHAnsi" w:hAnsiTheme="minorHAnsi" w:cstheme="minorHAnsi"/>
          <w:color w:val="4472C4" w:themeColor="accent1"/>
          <w:rPrChange w:id="237" w:author="Adiga, Abhijin (aa5ts)" w:date="2019-08-28T06:00:00Z">
            <w:rPr/>
          </w:rPrChange>
        </w:rPr>
        <w:t>absoluta</w:t>
      </w:r>
      <w:proofErr w:type="spellEnd"/>
      <w:r w:rsidRPr="00190F19">
        <w:rPr>
          <w:rFonts w:asciiTheme="minorHAnsi" w:hAnsiTheme="minorHAnsi" w:cstheme="minorHAnsi"/>
          <w:color w:val="4472C4" w:themeColor="accent1"/>
          <w:rPrChange w:id="238" w:author="Adiga, Abhijin (aa5ts)" w:date="2019-08-28T06:00:00Z">
            <w:rPr/>
          </w:rPrChange>
        </w:rPr>
        <w:t>. Finally, a simple control strategy is proposed (quarantine in high-outflow regions) and its effect is estimated by means of the constructed model.</w:t>
      </w:r>
    </w:p>
    <w:p w14:paraId="275974E4" w14:textId="77777777" w:rsidR="00A021A4" w:rsidRPr="00190F19" w:rsidRDefault="00A021A4" w:rsidP="00A021A4">
      <w:pPr>
        <w:rPr>
          <w:rFonts w:asciiTheme="minorHAnsi" w:hAnsiTheme="minorHAnsi" w:cstheme="minorHAnsi"/>
          <w:color w:val="4472C4" w:themeColor="accent1"/>
          <w:rPrChange w:id="239" w:author="Adiga, Abhijin (aa5ts)" w:date="2019-08-28T06:00:00Z">
            <w:rPr/>
          </w:rPrChange>
        </w:rPr>
      </w:pPr>
    </w:p>
    <w:p w14:paraId="4ACA0639" w14:textId="77777777" w:rsidR="00063577" w:rsidRPr="00190F19" w:rsidRDefault="00A021A4" w:rsidP="00A021A4">
      <w:pPr>
        <w:rPr>
          <w:ins w:id="240" w:author="Adiga, Abhijin (aa5ts)" w:date="2019-08-24T21:25:00Z"/>
          <w:rFonts w:asciiTheme="minorHAnsi" w:hAnsiTheme="minorHAnsi" w:cstheme="minorHAnsi"/>
          <w:color w:val="4472C4" w:themeColor="accent1"/>
          <w:rPrChange w:id="241" w:author="Adiga, Abhijin (aa5ts)" w:date="2019-08-28T06:00:00Z">
            <w:rPr>
              <w:ins w:id="242" w:author="Adiga, Abhijin (aa5ts)" w:date="2019-08-24T21:25:00Z"/>
            </w:rPr>
          </w:rPrChange>
        </w:rPr>
      </w:pPr>
      <w:r w:rsidRPr="00190F19">
        <w:rPr>
          <w:rFonts w:asciiTheme="minorHAnsi" w:hAnsiTheme="minorHAnsi" w:cstheme="minorHAnsi"/>
          <w:color w:val="4472C4" w:themeColor="accent1"/>
          <w:rPrChange w:id="243" w:author="Adiga, Abhijin (aa5ts)" w:date="2019-08-28T06:00:00Z">
            <w:rPr/>
          </w:rPrChange>
        </w:rPr>
        <w:t>The methodology used in the paper is rather new and involves a novel way of exploring the parameter space by means of surrogate machine learning techniques. My only concern is that such novel practices are rather unknown to the general public and may deserve more explanation. In my opinion Figure S5 in the Supplementary Materials could easily be included in the main text since it helps understanding the methodology.</w:t>
      </w:r>
      <w:del w:id="244" w:author="Adiga, Abhijin (aa5ts)" w:date="2019-08-24T21:39:00Z">
        <w:r w:rsidRPr="00190F19" w:rsidDel="001256FE">
          <w:rPr>
            <w:rFonts w:asciiTheme="minorHAnsi" w:hAnsiTheme="minorHAnsi" w:cstheme="minorHAnsi"/>
            <w:color w:val="4472C4" w:themeColor="accent1"/>
            <w:rPrChange w:id="245" w:author="Adiga, Abhijin (aa5ts)" w:date="2019-08-28T06:00:00Z">
              <w:rPr/>
            </w:rPrChange>
          </w:rPr>
          <w:delText xml:space="preserve"> </w:delText>
        </w:r>
      </w:del>
    </w:p>
    <w:p w14:paraId="79C2DFE5" w14:textId="77777777" w:rsidR="00063577" w:rsidRPr="00190F19" w:rsidRDefault="00063577" w:rsidP="00A021A4">
      <w:pPr>
        <w:rPr>
          <w:ins w:id="246" w:author="Adiga, Abhijin (aa5ts)" w:date="2019-08-24T21:25:00Z"/>
          <w:rFonts w:asciiTheme="minorHAnsi" w:hAnsiTheme="minorHAnsi" w:cstheme="minorHAnsi"/>
          <w:rPrChange w:id="247" w:author="Adiga, Abhijin (aa5ts)" w:date="2019-08-28T06:00:00Z">
            <w:rPr>
              <w:ins w:id="248" w:author="Adiga, Abhijin (aa5ts)" w:date="2019-08-24T21:25:00Z"/>
            </w:rPr>
          </w:rPrChange>
        </w:rPr>
      </w:pPr>
    </w:p>
    <w:p w14:paraId="2DE61869" w14:textId="127EB196" w:rsidR="00A021A4" w:rsidRPr="00190F19" w:rsidRDefault="003171EC" w:rsidP="00A021A4">
      <w:pPr>
        <w:rPr>
          <w:rFonts w:asciiTheme="minorHAnsi" w:hAnsiTheme="minorHAnsi" w:cstheme="minorHAnsi"/>
          <w:rPrChange w:id="249" w:author="Adiga, Abhijin (aa5ts)" w:date="2019-08-28T06:00:00Z">
            <w:rPr/>
          </w:rPrChange>
        </w:rPr>
      </w:pPr>
      <w:ins w:id="250" w:author="Adiga, Abhijin (aa5ts)" w:date="2019-08-24T23:07:00Z">
        <w:r w:rsidRPr="00190F19">
          <w:rPr>
            <w:rFonts w:asciiTheme="minorHAnsi" w:hAnsiTheme="minorHAnsi" w:cstheme="minorHAnsi"/>
            <w:b/>
            <w:rPrChange w:id="251" w:author="Adiga, Abhijin (aa5ts)" w:date="2019-08-28T06:00:00Z">
              <w:rPr/>
            </w:rPrChange>
          </w:rPr>
          <w:t>Response</w:t>
        </w:r>
        <w:r w:rsidRPr="00190F19">
          <w:rPr>
            <w:rFonts w:asciiTheme="minorHAnsi" w:hAnsiTheme="minorHAnsi" w:cstheme="minorHAnsi"/>
            <w:rPrChange w:id="252" w:author="Adiga, Abhijin (aa5ts)" w:date="2019-08-28T06:00:00Z">
              <w:rPr/>
            </w:rPrChange>
          </w:rPr>
          <w:t xml:space="preserve">: </w:t>
        </w:r>
      </w:ins>
      <w:ins w:id="253" w:author="Adiga, Abhijin (aa5ts)" w:date="2019-08-28T05:43:00Z">
        <w:r w:rsidR="000D7934" w:rsidRPr="00190F19">
          <w:rPr>
            <w:rFonts w:asciiTheme="minorHAnsi" w:hAnsiTheme="minorHAnsi" w:cstheme="minorHAnsi"/>
          </w:rPr>
          <w:t xml:space="preserve">We agree. </w:t>
        </w:r>
      </w:ins>
      <w:ins w:id="254" w:author="Microsoft Office User" w:date="2019-08-31T15:57:00Z">
        <w:r w:rsidR="00407578">
          <w:rPr>
            <w:rFonts w:asciiTheme="minorHAnsi" w:hAnsiTheme="minorHAnsi" w:cstheme="minorHAnsi"/>
          </w:rPr>
          <w:t>We</w:t>
        </w:r>
      </w:ins>
      <w:ins w:id="255" w:author="Microsoft Office User" w:date="2019-08-31T15:58:00Z">
        <w:r w:rsidR="00407578">
          <w:rPr>
            <w:rFonts w:asciiTheme="minorHAnsi" w:hAnsiTheme="minorHAnsi" w:cstheme="minorHAnsi"/>
          </w:rPr>
          <w:t xml:space="preserve"> made the decision due to space constraints</w:t>
        </w:r>
      </w:ins>
      <w:ins w:id="256" w:author="Adiga, Abhijin (aa5ts)" w:date="2019-08-28T05:43:00Z">
        <w:del w:id="257" w:author="Microsoft Office User" w:date="2019-08-31T15:58:00Z">
          <w:r w:rsidR="000D7934" w:rsidRPr="00190F19" w:rsidDel="00407578">
            <w:rPr>
              <w:rFonts w:asciiTheme="minorHAnsi" w:hAnsiTheme="minorHAnsi" w:cstheme="minorHAnsi"/>
            </w:rPr>
            <w:delText xml:space="preserve">Due to space constraints, </w:delText>
          </w:r>
        </w:del>
      </w:ins>
      <w:ins w:id="258" w:author="Adiga, Abhijin (aa5ts)" w:date="2019-08-28T05:44:00Z">
        <w:del w:id="259" w:author="Microsoft Office User" w:date="2019-08-31T15:58:00Z">
          <w:r w:rsidR="000D7934" w:rsidRPr="00190F19" w:rsidDel="00407578">
            <w:rPr>
              <w:rFonts w:asciiTheme="minorHAnsi" w:hAnsiTheme="minorHAnsi" w:cstheme="minorHAnsi"/>
            </w:rPr>
            <w:delText>we had to make this decision</w:delText>
          </w:r>
        </w:del>
        <w:r w:rsidR="000D7934" w:rsidRPr="00190F19">
          <w:rPr>
            <w:rFonts w:asciiTheme="minorHAnsi" w:hAnsiTheme="minorHAnsi" w:cstheme="minorHAnsi"/>
          </w:rPr>
          <w:t xml:space="preserve">. </w:t>
        </w:r>
      </w:ins>
      <w:ins w:id="260" w:author="Adiga, Abhijin (aa5ts)" w:date="2019-08-24T21:25:00Z">
        <w:r w:rsidR="00063577" w:rsidRPr="00190F19">
          <w:rPr>
            <w:rFonts w:asciiTheme="minorHAnsi" w:hAnsiTheme="minorHAnsi" w:cstheme="minorHAnsi"/>
            <w:rPrChange w:id="261" w:author="Adiga, Abhijin (aa5ts)" w:date="2019-08-28T06:00:00Z">
              <w:rPr/>
            </w:rPrChange>
          </w:rPr>
          <w:t>Figure S5 has been moved to Fig. 1c. More details have been added to it.</w:t>
        </w:r>
      </w:ins>
      <w:ins w:id="262" w:author="Adiga, Abhijin (aa5ts)" w:date="2019-08-24T21:35:00Z">
        <w:r w:rsidR="00063577" w:rsidRPr="00190F19">
          <w:rPr>
            <w:rFonts w:asciiTheme="minorHAnsi" w:hAnsiTheme="minorHAnsi" w:cstheme="minorHAnsi"/>
            <w:rPrChange w:id="263" w:author="Adiga, Abhijin (aa5ts)" w:date="2019-08-28T06:00:00Z">
              <w:rPr/>
            </w:rPrChange>
          </w:rPr>
          <w:t xml:space="preserve"> Our survey of recent literature </w:t>
        </w:r>
      </w:ins>
      <w:ins w:id="264" w:author="Adiga, Abhijin (aa5ts)" w:date="2019-08-24T21:37:00Z">
        <w:r w:rsidR="00063577" w:rsidRPr="00190F19">
          <w:rPr>
            <w:rFonts w:asciiTheme="minorHAnsi" w:hAnsiTheme="minorHAnsi" w:cstheme="minorHAnsi"/>
            <w:rPrChange w:id="265" w:author="Adiga, Abhijin (aa5ts)" w:date="2019-08-28T06:00:00Z">
              <w:rPr/>
            </w:rPrChange>
          </w:rPr>
          <w:t xml:space="preserve">revealed similar use of CART </w:t>
        </w:r>
      </w:ins>
      <w:ins w:id="266" w:author="Adiga, Abhijin (aa5ts)" w:date="2019-08-24T21:39:00Z">
        <w:r w:rsidR="00063577" w:rsidRPr="00190F19">
          <w:rPr>
            <w:rFonts w:asciiTheme="minorHAnsi" w:hAnsiTheme="minorHAnsi" w:cstheme="minorHAnsi"/>
            <w:rPrChange w:id="267" w:author="Adiga, Abhijin (aa5ts)" w:date="2019-08-28T06:00:00Z">
              <w:rPr/>
            </w:rPrChange>
          </w:rPr>
          <w:t>in the emerging field of</w:t>
        </w:r>
      </w:ins>
      <w:ins w:id="268" w:author="Adiga, Abhijin (aa5ts)" w:date="2019-08-24T21:37:00Z">
        <w:r w:rsidR="00063577" w:rsidRPr="00190F19">
          <w:rPr>
            <w:rFonts w:asciiTheme="minorHAnsi" w:hAnsiTheme="minorHAnsi" w:cstheme="minorHAnsi"/>
            <w:rPrChange w:id="269" w:author="Adiga, Abhijin (aa5ts)" w:date="2019-08-28T06:00:00Z">
              <w:rPr/>
            </w:rPrChange>
          </w:rPr>
          <w:t xml:space="preserve"> interpretab</w:t>
        </w:r>
      </w:ins>
      <w:ins w:id="270" w:author="Adiga, Abhijin (aa5ts)" w:date="2019-08-24T21:39:00Z">
        <w:r w:rsidR="00063577" w:rsidRPr="00190F19">
          <w:rPr>
            <w:rFonts w:asciiTheme="minorHAnsi" w:hAnsiTheme="minorHAnsi" w:cstheme="minorHAnsi"/>
            <w:rPrChange w:id="271" w:author="Adiga, Abhijin (aa5ts)" w:date="2019-08-28T06:00:00Z">
              <w:rPr/>
            </w:rPrChange>
          </w:rPr>
          <w:t>le machine learning</w:t>
        </w:r>
      </w:ins>
      <w:ins w:id="272" w:author="Adiga, Abhijin (aa5ts)" w:date="2019-08-28T05:47:00Z">
        <w:r w:rsidR="00B24F6C" w:rsidRPr="00190F19">
          <w:rPr>
            <w:rFonts w:asciiTheme="minorHAnsi" w:hAnsiTheme="minorHAnsi" w:cstheme="minorHAnsi"/>
          </w:rPr>
          <w:t xml:space="preserve"> [</w:t>
        </w:r>
        <w:proofErr w:type="spellStart"/>
        <w:r w:rsidR="00B24F6C" w:rsidRPr="00190F19">
          <w:rPr>
            <w:rFonts w:asciiTheme="minorHAnsi" w:hAnsiTheme="minorHAnsi" w:cstheme="minorHAnsi"/>
          </w:rPr>
          <w:t>Guidotti</w:t>
        </w:r>
        <w:proofErr w:type="spellEnd"/>
        <w:r w:rsidR="00B24F6C" w:rsidRPr="00190F19">
          <w:rPr>
            <w:rFonts w:asciiTheme="minorHAnsi" w:hAnsiTheme="minorHAnsi" w:cstheme="minorHAnsi"/>
          </w:rPr>
          <w:t xml:space="preserve"> et al. 2019]</w:t>
        </w:r>
      </w:ins>
      <w:ins w:id="273" w:author="Adiga, Abhijin (aa5ts)" w:date="2019-08-24T21:39:00Z">
        <w:r w:rsidR="00063577" w:rsidRPr="00190F19">
          <w:rPr>
            <w:rFonts w:asciiTheme="minorHAnsi" w:hAnsiTheme="minorHAnsi" w:cstheme="minorHAnsi"/>
            <w:rPrChange w:id="274" w:author="Adiga, Abhijin (aa5ts)" w:date="2019-08-28T06:00:00Z">
              <w:rPr/>
            </w:rPrChange>
          </w:rPr>
          <w:t>.</w:t>
        </w:r>
      </w:ins>
      <w:ins w:id="275" w:author="Adiga, Abhijin (aa5ts)" w:date="2019-08-24T21:49:00Z">
        <w:r w:rsidR="001256FE" w:rsidRPr="00190F19">
          <w:rPr>
            <w:rFonts w:asciiTheme="minorHAnsi" w:hAnsiTheme="minorHAnsi" w:cstheme="minorHAnsi"/>
            <w:rPrChange w:id="276" w:author="Adiga, Abhijin (aa5ts)" w:date="2019-08-28T06:00:00Z">
              <w:rPr/>
            </w:rPrChange>
          </w:rPr>
          <w:t xml:space="preserve"> We have added th</w:t>
        </w:r>
      </w:ins>
      <w:ins w:id="277" w:author="Adiga, Abhijin (aa5ts)" w:date="2019-08-24T22:43:00Z">
        <w:r w:rsidR="001431C8" w:rsidRPr="00190F19">
          <w:rPr>
            <w:rFonts w:asciiTheme="minorHAnsi" w:hAnsiTheme="minorHAnsi" w:cstheme="minorHAnsi"/>
            <w:rPrChange w:id="278" w:author="Adiga, Abhijin (aa5ts)" w:date="2019-08-28T06:00:00Z">
              <w:rPr/>
            </w:rPrChange>
          </w:rPr>
          <w:t xml:space="preserve">is </w:t>
        </w:r>
      </w:ins>
      <w:ins w:id="279" w:author="Adiga, Abhijin (aa5ts)" w:date="2019-08-24T21:49:00Z">
        <w:r w:rsidR="001256FE" w:rsidRPr="00190F19">
          <w:rPr>
            <w:rFonts w:asciiTheme="minorHAnsi" w:hAnsiTheme="minorHAnsi" w:cstheme="minorHAnsi"/>
            <w:rPrChange w:id="280" w:author="Adiga, Abhijin (aa5ts)" w:date="2019-08-28T06:00:00Z">
              <w:rPr/>
            </w:rPrChange>
          </w:rPr>
          <w:t>reference</w:t>
        </w:r>
      </w:ins>
      <w:ins w:id="281" w:author="Adiga, Abhijin (aa5ts)" w:date="2019-08-24T22:43:00Z">
        <w:r w:rsidR="001431C8" w:rsidRPr="00190F19">
          <w:rPr>
            <w:rFonts w:asciiTheme="minorHAnsi" w:hAnsiTheme="minorHAnsi" w:cstheme="minorHAnsi"/>
            <w:rPrChange w:id="282" w:author="Adiga, Abhijin (aa5ts)" w:date="2019-08-28T06:00:00Z">
              <w:rPr/>
            </w:rPrChange>
          </w:rPr>
          <w:t xml:space="preserve"> too</w:t>
        </w:r>
      </w:ins>
      <w:ins w:id="283" w:author="Adiga, Abhijin (aa5ts)" w:date="2019-08-24T21:49:00Z">
        <w:r w:rsidR="001256FE" w:rsidRPr="00190F19">
          <w:rPr>
            <w:rFonts w:asciiTheme="minorHAnsi" w:hAnsiTheme="minorHAnsi" w:cstheme="minorHAnsi"/>
            <w:rPrChange w:id="284" w:author="Adiga, Abhijin (aa5ts)" w:date="2019-08-28T06:00:00Z">
              <w:rPr/>
            </w:rPrChange>
          </w:rPr>
          <w:t>.</w:t>
        </w:r>
      </w:ins>
      <w:ins w:id="285" w:author="Adiga, Abhijin (aa5ts)" w:date="2019-08-28T05:44:00Z">
        <w:r w:rsidR="000D7934" w:rsidRPr="00190F19">
          <w:rPr>
            <w:rFonts w:asciiTheme="minorHAnsi" w:hAnsiTheme="minorHAnsi" w:cstheme="minorHAnsi"/>
          </w:rPr>
          <w:t xml:space="preserve"> </w:t>
        </w:r>
      </w:ins>
      <w:ins w:id="286" w:author="Adiga, Abhijin (aa5ts)" w:date="2019-08-28T05:45:00Z">
        <w:r w:rsidR="000D7934" w:rsidRPr="00190F19">
          <w:rPr>
            <w:rFonts w:asciiTheme="minorHAnsi" w:hAnsiTheme="minorHAnsi" w:cstheme="minorHAnsi"/>
          </w:rPr>
          <w:t>Due to these changes however, we exceeded the word limi</w:t>
        </w:r>
      </w:ins>
      <w:ins w:id="287" w:author="Adiga, Abhijin (aa5ts)" w:date="2019-08-28T05:46:00Z">
        <w:r w:rsidR="000D7934" w:rsidRPr="00190F19">
          <w:rPr>
            <w:rFonts w:asciiTheme="minorHAnsi" w:hAnsiTheme="minorHAnsi" w:cstheme="minorHAnsi"/>
          </w:rPr>
          <w:t>t. We had to shorten a part of the discussion.</w:t>
        </w:r>
      </w:ins>
      <w:ins w:id="288" w:author="Adiga, Abhijin (aa5ts)" w:date="2019-08-28T05:45:00Z">
        <w:r w:rsidR="000D7934" w:rsidRPr="00190F19">
          <w:rPr>
            <w:rFonts w:asciiTheme="minorHAnsi" w:hAnsiTheme="minorHAnsi" w:cstheme="minorHAnsi"/>
          </w:rPr>
          <w:t xml:space="preserve"> </w:t>
        </w:r>
      </w:ins>
    </w:p>
    <w:p w14:paraId="6F4335DB" w14:textId="77777777" w:rsidR="00A021A4" w:rsidRPr="00190F19" w:rsidRDefault="00A021A4" w:rsidP="00A021A4">
      <w:pPr>
        <w:rPr>
          <w:rFonts w:asciiTheme="minorHAnsi" w:hAnsiTheme="minorHAnsi" w:cstheme="minorHAnsi"/>
          <w:rPrChange w:id="289" w:author="Adiga, Abhijin (aa5ts)" w:date="2019-08-28T06:00:00Z">
            <w:rPr/>
          </w:rPrChange>
        </w:rPr>
      </w:pPr>
    </w:p>
    <w:p w14:paraId="0075F7DE" w14:textId="77777777" w:rsidR="00A021A4" w:rsidRPr="00190F19" w:rsidRDefault="00A021A4" w:rsidP="00A021A4">
      <w:pPr>
        <w:rPr>
          <w:rFonts w:asciiTheme="minorHAnsi" w:hAnsiTheme="minorHAnsi" w:cstheme="minorHAnsi"/>
          <w:color w:val="4472C4" w:themeColor="accent1"/>
          <w:rPrChange w:id="290" w:author="Adiga, Abhijin (aa5ts)" w:date="2019-08-28T06:00:00Z">
            <w:rPr/>
          </w:rPrChange>
        </w:rPr>
      </w:pPr>
      <w:r w:rsidRPr="00190F19">
        <w:rPr>
          <w:rFonts w:asciiTheme="minorHAnsi" w:hAnsiTheme="minorHAnsi" w:cstheme="minorHAnsi"/>
          <w:color w:val="4472C4" w:themeColor="accent1"/>
          <w:rPrChange w:id="291" w:author="Adiga, Abhijin (aa5ts)" w:date="2019-08-28T06:00:00Z">
            <w:rPr/>
          </w:rPrChange>
        </w:rPr>
        <w:t>Other few remarks are listed in the following:</w:t>
      </w:r>
    </w:p>
    <w:p w14:paraId="48B2A2F1" w14:textId="4449A603" w:rsidR="00A021A4" w:rsidRPr="00190F19" w:rsidRDefault="00A021A4" w:rsidP="00063577">
      <w:pPr>
        <w:pStyle w:val="ListParagraph"/>
        <w:numPr>
          <w:ilvl w:val="0"/>
          <w:numId w:val="1"/>
        </w:numPr>
        <w:rPr>
          <w:ins w:id="292" w:author="Adiga, Abhijin (aa5ts)" w:date="2019-08-24T21:50:00Z"/>
          <w:rFonts w:asciiTheme="minorHAnsi" w:hAnsiTheme="minorHAnsi" w:cstheme="minorHAnsi"/>
          <w:color w:val="4472C4" w:themeColor="accent1"/>
          <w:rPrChange w:id="293" w:author="Adiga, Abhijin (aa5ts)" w:date="2019-08-28T06:00:00Z">
            <w:rPr>
              <w:ins w:id="294" w:author="Adiga, Abhijin (aa5ts)" w:date="2019-08-24T21:50:00Z"/>
            </w:rPr>
          </w:rPrChange>
        </w:rPr>
      </w:pPr>
      <w:del w:id="295" w:author="Adiga, Abhijin (aa5ts)" w:date="2019-08-24T21:04:00Z">
        <w:r w:rsidRPr="00190F19" w:rsidDel="00063577">
          <w:rPr>
            <w:rFonts w:asciiTheme="minorHAnsi" w:hAnsiTheme="minorHAnsi" w:cstheme="minorHAnsi"/>
            <w:color w:val="4472C4" w:themeColor="accent1"/>
            <w:rPrChange w:id="296" w:author="Adiga, Abhijin (aa5ts)" w:date="2019-08-28T06:00:00Z">
              <w:rPr/>
            </w:rPrChange>
          </w:rPr>
          <w:delText xml:space="preserve">1.      </w:delText>
        </w:r>
      </w:del>
      <w:r w:rsidRPr="00190F19">
        <w:rPr>
          <w:rFonts w:asciiTheme="minorHAnsi" w:hAnsiTheme="minorHAnsi" w:cstheme="minorHAnsi"/>
          <w:color w:val="4472C4" w:themeColor="accent1"/>
          <w:rPrChange w:id="297" w:author="Adiga, Abhijin (aa5ts)" w:date="2019-08-28T06:00:00Z">
            <w:rPr/>
          </w:rPrChange>
        </w:rPr>
        <w:t>In Section ‘Parametrization and experiment design’, right after Eq.4, the sentence about the use of CART model is rather misleading since it’s only after 1) selecting outputs with similarity over 75% and 2) clustering of outputs (as explained in S4 of SM) that the classification via CART is used. I suggest to remove it from there or explain the entire process before CART.</w:t>
      </w:r>
    </w:p>
    <w:p w14:paraId="58729D53" w14:textId="77777777" w:rsidR="00CB0837" w:rsidRPr="00190F19" w:rsidRDefault="00CB0837">
      <w:pPr>
        <w:pStyle w:val="ListParagraph"/>
        <w:ind w:left="860"/>
        <w:rPr>
          <w:ins w:id="298" w:author="Adiga, Abhijin (aa5ts)" w:date="2019-08-24T21:04:00Z"/>
          <w:rFonts w:asciiTheme="minorHAnsi" w:hAnsiTheme="minorHAnsi" w:cstheme="minorHAnsi"/>
          <w:rPrChange w:id="299" w:author="Adiga, Abhijin (aa5ts)" w:date="2019-08-28T06:00:00Z">
            <w:rPr>
              <w:ins w:id="300" w:author="Adiga, Abhijin (aa5ts)" w:date="2019-08-24T21:04:00Z"/>
            </w:rPr>
          </w:rPrChange>
        </w:rPr>
        <w:pPrChange w:id="301" w:author="Adiga, Abhijin (aa5ts)" w:date="2019-08-24T21:50:00Z">
          <w:pPr/>
        </w:pPrChange>
      </w:pPr>
    </w:p>
    <w:p w14:paraId="13B79E5B" w14:textId="2F38A355" w:rsidR="00063577" w:rsidRPr="00190F19" w:rsidRDefault="003171EC" w:rsidP="00063577">
      <w:pPr>
        <w:rPr>
          <w:ins w:id="302" w:author="Adiga, Abhijin (aa5ts)" w:date="2019-08-24T21:04:00Z"/>
          <w:rFonts w:asciiTheme="minorHAnsi" w:hAnsiTheme="minorHAnsi" w:cstheme="minorHAnsi"/>
          <w:rPrChange w:id="303" w:author="Adiga, Abhijin (aa5ts)" w:date="2019-08-28T06:00:00Z">
            <w:rPr>
              <w:ins w:id="304" w:author="Adiga, Abhijin (aa5ts)" w:date="2019-08-24T21:04:00Z"/>
            </w:rPr>
          </w:rPrChange>
        </w:rPr>
      </w:pPr>
      <w:ins w:id="305" w:author="Adiga, Abhijin (aa5ts)" w:date="2019-08-24T23:07:00Z">
        <w:r w:rsidRPr="00190F19">
          <w:rPr>
            <w:rFonts w:asciiTheme="minorHAnsi" w:hAnsiTheme="minorHAnsi" w:cstheme="minorHAnsi"/>
            <w:b/>
            <w:rPrChange w:id="306" w:author="Adiga, Abhijin (aa5ts)" w:date="2019-08-28T06:00:00Z">
              <w:rPr/>
            </w:rPrChange>
          </w:rPr>
          <w:t>Response</w:t>
        </w:r>
        <w:r w:rsidRPr="00190F19">
          <w:rPr>
            <w:rFonts w:asciiTheme="minorHAnsi" w:hAnsiTheme="minorHAnsi" w:cstheme="minorHAnsi"/>
            <w:rPrChange w:id="307" w:author="Adiga, Abhijin (aa5ts)" w:date="2019-08-28T06:00:00Z">
              <w:rPr/>
            </w:rPrChange>
          </w:rPr>
          <w:t xml:space="preserve">: </w:t>
        </w:r>
      </w:ins>
      <w:ins w:id="308" w:author="Adiga, Abhijin (aa5ts)" w:date="2019-08-24T21:08:00Z">
        <w:r w:rsidR="00063577" w:rsidRPr="00190F19">
          <w:rPr>
            <w:rFonts w:asciiTheme="minorHAnsi" w:hAnsiTheme="minorHAnsi" w:cstheme="minorHAnsi"/>
            <w:rPrChange w:id="309" w:author="Adiga, Abhijin (aa5ts)" w:date="2019-08-28T06:00:00Z">
              <w:rPr/>
            </w:rPrChange>
          </w:rPr>
          <w:t xml:space="preserve">We apply CART in two places: (a) for parameter exploration, motivated by the use of </w:t>
        </w:r>
      </w:ins>
      <w:ins w:id="310" w:author="Adiga, Abhijin (aa5ts)" w:date="2019-08-24T21:09:00Z">
        <w:r w:rsidR="00063577" w:rsidRPr="00190F19">
          <w:rPr>
            <w:rFonts w:asciiTheme="minorHAnsi" w:hAnsiTheme="minorHAnsi" w:cstheme="minorHAnsi"/>
            <w:rPrChange w:id="311" w:author="Adiga, Abhijin (aa5ts)" w:date="2019-08-28T06:00:00Z">
              <w:rPr/>
            </w:rPrChange>
          </w:rPr>
          <w:t>machine learning surrogates (e.g. [</w:t>
        </w:r>
      </w:ins>
      <w:proofErr w:type="spellStart"/>
      <w:ins w:id="312" w:author="Adiga, Abhijin (aa5ts)" w:date="2019-08-24T21:08:00Z">
        <w:r w:rsidR="00063577" w:rsidRPr="00190F19">
          <w:rPr>
            <w:rFonts w:asciiTheme="minorHAnsi" w:hAnsiTheme="minorHAnsi" w:cstheme="minorHAnsi"/>
            <w:rPrChange w:id="313" w:author="Adiga, Abhijin (aa5ts)" w:date="2019-08-28T06:00:00Z">
              <w:rPr/>
            </w:rPrChange>
          </w:rPr>
          <w:t>Lamperti</w:t>
        </w:r>
        <w:proofErr w:type="spellEnd"/>
        <w:r w:rsidR="00063577" w:rsidRPr="00190F19">
          <w:rPr>
            <w:rFonts w:asciiTheme="minorHAnsi" w:hAnsiTheme="minorHAnsi" w:cstheme="minorHAnsi"/>
            <w:rPrChange w:id="314" w:author="Adiga, Abhijin (aa5ts)" w:date="2019-08-28T06:00:00Z">
              <w:rPr/>
            </w:rPrChange>
          </w:rPr>
          <w:t xml:space="preserve"> et al. 2017</w:t>
        </w:r>
      </w:ins>
      <w:ins w:id="315" w:author="Adiga, Abhijin (aa5ts)" w:date="2019-08-24T21:09:00Z">
        <w:r w:rsidR="00063577" w:rsidRPr="00190F19">
          <w:rPr>
            <w:rFonts w:asciiTheme="minorHAnsi" w:hAnsiTheme="minorHAnsi" w:cstheme="minorHAnsi"/>
            <w:rPrChange w:id="316" w:author="Adiga, Abhijin (aa5ts)" w:date="2019-08-28T06:00:00Z">
              <w:rPr/>
            </w:rPrChange>
          </w:rPr>
          <w:t>])</w:t>
        </w:r>
      </w:ins>
      <w:ins w:id="317" w:author="Adiga, Abhijin (aa5ts)" w:date="2019-08-24T21:10:00Z">
        <w:r w:rsidR="00063577" w:rsidRPr="00190F19">
          <w:rPr>
            <w:rFonts w:asciiTheme="minorHAnsi" w:hAnsiTheme="minorHAnsi" w:cstheme="minorHAnsi"/>
            <w:rPrChange w:id="318" w:author="Adiga, Abhijin (aa5ts)" w:date="2019-08-28T06:00:00Z">
              <w:rPr/>
            </w:rPrChange>
          </w:rPr>
          <w:t xml:space="preserve">, and (b) cluster analysis as indicated in your comment. We </w:t>
        </w:r>
      </w:ins>
      <w:ins w:id="319" w:author="Adiga, Abhijin (aa5ts)" w:date="2019-08-24T21:23:00Z">
        <w:r w:rsidR="00063577" w:rsidRPr="00190F19">
          <w:rPr>
            <w:rFonts w:asciiTheme="minorHAnsi" w:hAnsiTheme="minorHAnsi" w:cstheme="minorHAnsi"/>
            <w:rPrChange w:id="320" w:author="Adiga, Abhijin (aa5ts)" w:date="2019-08-28T06:00:00Z">
              <w:rPr/>
            </w:rPrChange>
          </w:rPr>
          <w:t xml:space="preserve">have </w:t>
        </w:r>
      </w:ins>
      <w:ins w:id="321" w:author="Microsoft Office User" w:date="2019-08-31T15:58:00Z">
        <w:r w:rsidR="00407578">
          <w:rPr>
            <w:rFonts w:asciiTheme="minorHAnsi" w:hAnsiTheme="minorHAnsi" w:cstheme="minorHAnsi"/>
          </w:rPr>
          <w:t xml:space="preserve">now </w:t>
        </w:r>
      </w:ins>
      <w:ins w:id="322" w:author="Adiga, Abhijin (aa5ts)" w:date="2019-08-24T21:23:00Z">
        <w:r w:rsidR="00063577" w:rsidRPr="00190F19">
          <w:rPr>
            <w:rFonts w:asciiTheme="minorHAnsi" w:hAnsiTheme="minorHAnsi" w:cstheme="minorHAnsi"/>
            <w:rPrChange w:id="323" w:author="Adiga, Abhijin (aa5ts)" w:date="2019-08-28T06:00:00Z">
              <w:rPr/>
            </w:rPrChange>
          </w:rPr>
          <w:t>made this clear in Fig. 1c</w:t>
        </w:r>
      </w:ins>
      <w:ins w:id="324" w:author="Adiga, Abhijin (aa5ts)" w:date="2019-08-24T21:24:00Z">
        <w:r w:rsidR="00063577" w:rsidRPr="00190F19">
          <w:rPr>
            <w:rFonts w:asciiTheme="minorHAnsi" w:hAnsiTheme="minorHAnsi" w:cstheme="minorHAnsi"/>
            <w:rPrChange w:id="325" w:author="Adiga, Abhijin (aa5ts)" w:date="2019-08-28T06:00:00Z">
              <w:rPr/>
            </w:rPrChange>
          </w:rPr>
          <w:t>.</w:t>
        </w:r>
      </w:ins>
      <w:ins w:id="326" w:author="Adiga, Abhijin (aa5ts)" w:date="2019-08-24T23:02:00Z">
        <w:r w:rsidRPr="00190F19">
          <w:rPr>
            <w:rFonts w:asciiTheme="minorHAnsi" w:hAnsiTheme="minorHAnsi" w:cstheme="minorHAnsi"/>
            <w:rPrChange w:id="327" w:author="Adiga, Abhijin (aa5ts)" w:date="2019-08-28T06:00:00Z">
              <w:rPr/>
            </w:rPrChange>
          </w:rPr>
          <w:t xml:space="preserve"> </w:t>
        </w:r>
      </w:ins>
      <w:ins w:id="328" w:author="Adiga, Abhijin (aa5ts)" w:date="2019-08-26T16:18:00Z">
        <w:r w:rsidR="000864EB" w:rsidRPr="00190F19">
          <w:rPr>
            <w:rFonts w:asciiTheme="minorHAnsi" w:hAnsiTheme="minorHAnsi" w:cstheme="minorHAnsi"/>
            <w:rPrChange w:id="329" w:author="Adiga, Abhijin (aa5ts)" w:date="2019-08-28T06:00:00Z">
              <w:rPr>
                <w:highlight w:val="yellow"/>
              </w:rPr>
            </w:rPrChange>
          </w:rPr>
          <w:t>A</w:t>
        </w:r>
      </w:ins>
      <w:ins w:id="330" w:author="Adiga, Abhijin (aa5ts)" w:date="2019-08-26T16:19:00Z">
        <w:r w:rsidR="000864EB" w:rsidRPr="00190F19">
          <w:rPr>
            <w:rFonts w:asciiTheme="minorHAnsi" w:hAnsiTheme="minorHAnsi" w:cstheme="minorHAnsi"/>
            <w:rPrChange w:id="331" w:author="Adiga, Abhijin (aa5ts)" w:date="2019-08-28T06:00:00Z">
              <w:rPr>
                <w:highlight w:val="yellow"/>
              </w:rPr>
            </w:rPrChange>
          </w:rPr>
          <w:t xml:space="preserve"> couple of sentences have been added </w:t>
        </w:r>
        <w:r w:rsidR="000864EB" w:rsidRPr="00190F19">
          <w:rPr>
            <w:rFonts w:asciiTheme="minorHAnsi" w:hAnsiTheme="minorHAnsi" w:cstheme="minorHAnsi"/>
            <w:rPrChange w:id="332" w:author="Adiga, Abhijin (aa5ts)" w:date="2019-08-28T06:00:00Z">
              <w:rPr>
                <w:highlight w:val="yellow"/>
              </w:rPr>
            </w:rPrChange>
          </w:rPr>
          <w:lastRenderedPageBreak/>
          <w:t xml:space="preserve">in the methods (space was a constraint). </w:t>
        </w:r>
      </w:ins>
      <w:ins w:id="333" w:author="Adiga, Abhijin (aa5ts)" w:date="2019-08-28T05:47:00Z">
        <w:r w:rsidR="00245429" w:rsidRPr="00190F19">
          <w:rPr>
            <w:rFonts w:asciiTheme="minorHAnsi" w:hAnsiTheme="minorHAnsi" w:cstheme="minorHAnsi"/>
          </w:rPr>
          <w:t>The</w:t>
        </w:r>
      </w:ins>
      <w:ins w:id="334" w:author="Adiga, Abhijin (aa5ts)" w:date="2019-08-26T16:19:00Z">
        <w:r w:rsidR="000864EB" w:rsidRPr="00190F19">
          <w:rPr>
            <w:rFonts w:asciiTheme="minorHAnsi" w:hAnsiTheme="minorHAnsi" w:cstheme="minorHAnsi"/>
            <w:rPrChange w:id="335" w:author="Adiga, Abhijin (aa5ts)" w:date="2019-08-28T06:00:00Z">
              <w:rPr>
                <w:highlight w:val="yellow"/>
              </w:rPr>
            </w:rPrChange>
          </w:rPr>
          <w:t xml:space="preserve"> reference on interpretable AI</w:t>
        </w:r>
      </w:ins>
      <w:ins w:id="336" w:author="Adiga, Abhijin (aa5ts)" w:date="2019-08-26T23:07:00Z">
        <w:r w:rsidR="009A3046" w:rsidRPr="00190F19">
          <w:rPr>
            <w:rFonts w:asciiTheme="minorHAnsi" w:hAnsiTheme="minorHAnsi" w:cstheme="minorHAnsi"/>
            <w:rPrChange w:id="337" w:author="Adiga, Abhijin (aa5ts)" w:date="2019-08-28T06:00:00Z">
              <w:rPr>
                <w:highlight w:val="yellow"/>
              </w:rPr>
            </w:rPrChange>
          </w:rPr>
          <w:t xml:space="preserve"> </w:t>
        </w:r>
      </w:ins>
      <w:ins w:id="338" w:author="Adiga, Abhijin (aa5ts)" w:date="2019-08-26T23:08:00Z">
        <w:r w:rsidR="009A3046" w:rsidRPr="00190F19">
          <w:rPr>
            <w:rFonts w:asciiTheme="minorHAnsi" w:hAnsiTheme="minorHAnsi" w:cstheme="minorHAnsi"/>
            <w:rPrChange w:id="339" w:author="Adiga, Abhijin (aa5ts)" w:date="2019-08-28T06:00:00Z">
              <w:rPr>
                <w:highlight w:val="yellow"/>
              </w:rPr>
            </w:rPrChange>
          </w:rPr>
          <w:t>[</w:t>
        </w:r>
        <w:proofErr w:type="spellStart"/>
        <w:r w:rsidR="009A3046" w:rsidRPr="00190F19">
          <w:rPr>
            <w:rFonts w:asciiTheme="minorHAnsi" w:hAnsiTheme="minorHAnsi" w:cstheme="minorHAnsi"/>
            <w:rPrChange w:id="340" w:author="Adiga, Abhijin (aa5ts)" w:date="2019-08-28T06:00:00Z">
              <w:rPr>
                <w:highlight w:val="yellow"/>
              </w:rPr>
            </w:rPrChange>
          </w:rPr>
          <w:t>Guidotti</w:t>
        </w:r>
        <w:proofErr w:type="spellEnd"/>
        <w:r w:rsidR="009A3046" w:rsidRPr="00190F19">
          <w:rPr>
            <w:rFonts w:asciiTheme="minorHAnsi" w:hAnsiTheme="minorHAnsi" w:cstheme="minorHAnsi"/>
            <w:rPrChange w:id="341" w:author="Adiga, Abhijin (aa5ts)" w:date="2019-08-28T06:00:00Z">
              <w:rPr>
                <w:highlight w:val="yellow"/>
              </w:rPr>
            </w:rPrChange>
          </w:rPr>
          <w:t xml:space="preserve"> et al. 2019] which </w:t>
        </w:r>
      </w:ins>
      <w:ins w:id="342" w:author="Adiga, Abhijin (aa5ts)" w:date="2019-08-26T23:09:00Z">
        <w:r w:rsidR="009A3046" w:rsidRPr="00190F19">
          <w:rPr>
            <w:rFonts w:asciiTheme="minorHAnsi" w:hAnsiTheme="minorHAnsi" w:cstheme="minorHAnsi"/>
            <w:rPrChange w:id="343" w:author="Adiga, Abhijin (aa5ts)" w:date="2019-08-28T06:00:00Z">
              <w:rPr>
                <w:highlight w:val="yellow"/>
              </w:rPr>
            </w:rPrChange>
          </w:rPr>
          <w:t>talks about interpreting black box deep learning models using proxy decision-tree models</w:t>
        </w:r>
      </w:ins>
      <w:ins w:id="344" w:author="Adiga, Abhijin (aa5ts)" w:date="2019-08-26T16:19:00Z">
        <w:r w:rsidR="000864EB" w:rsidRPr="00190F19">
          <w:rPr>
            <w:rFonts w:asciiTheme="minorHAnsi" w:hAnsiTheme="minorHAnsi" w:cstheme="minorHAnsi"/>
            <w:rPrChange w:id="345" w:author="Adiga, Abhijin (aa5ts)" w:date="2019-08-28T06:00:00Z">
              <w:rPr>
                <w:highlight w:val="yellow"/>
              </w:rPr>
            </w:rPrChange>
          </w:rPr>
          <w:t>.</w:t>
        </w:r>
      </w:ins>
      <w:ins w:id="346" w:author="Adiga, Abhijin (aa5ts)" w:date="2019-08-26T16:20:00Z">
        <w:r w:rsidR="000864EB" w:rsidRPr="00190F19">
          <w:rPr>
            <w:rFonts w:asciiTheme="minorHAnsi" w:hAnsiTheme="minorHAnsi" w:cstheme="minorHAnsi"/>
            <w:rPrChange w:id="347" w:author="Adiga, Abhijin (aa5ts)" w:date="2019-08-28T06:00:00Z">
              <w:rPr>
                <w:highlight w:val="yellow"/>
              </w:rPr>
            </w:rPrChange>
          </w:rPr>
          <w:t xml:space="preserve"> </w:t>
        </w:r>
      </w:ins>
      <w:ins w:id="348" w:author="Adiga, Abhijin (aa5ts)" w:date="2019-08-24T23:02:00Z">
        <w:r w:rsidRPr="00190F19">
          <w:rPr>
            <w:rFonts w:asciiTheme="minorHAnsi" w:hAnsiTheme="minorHAnsi" w:cstheme="minorHAnsi"/>
            <w:rPrChange w:id="349" w:author="Adiga, Abhijin (aa5ts)" w:date="2019-08-28T06:00:00Z">
              <w:rPr/>
            </w:rPrChange>
          </w:rPr>
          <w:t>Thanks</w:t>
        </w:r>
      </w:ins>
      <w:ins w:id="350" w:author="Adiga, Abhijin (aa5ts)" w:date="2019-08-26T16:18:00Z">
        <w:r w:rsidR="000864EB" w:rsidRPr="00190F19">
          <w:rPr>
            <w:rFonts w:asciiTheme="minorHAnsi" w:hAnsiTheme="minorHAnsi" w:cstheme="minorHAnsi"/>
            <w:rPrChange w:id="351" w:author="Adiga, Abhijin (aa5ts)" w:date="2019-08-28T06:00:00Z">
              <w:rPr>
                <w:highlight w:val="yellow"/>
              </w:rPr>
            </w:rPrChange>
          </w:rPr>
          <w:t xml:space="preserve"> for this suggestion.</w:t>
        </w:r>
      </w:ins>
      <w:ins w:id="352" w:author="Adiga, Abhijin (aa5ts)" w:date="2019-08-26T16:21:00Z">
        <w:r w:rsidR="00BF3D2D" w:rsidRPr="00190F19">
          <w:rPr>
            <w:rFonts w:asciiTheme="minorHAnsi" w:hAnsiTheme="minorHAnsi" w:cstheme="minorHAnsi"/>
            <w:rPrChange w:id="353" w:author="Adiga, Abhijin (aa5ts)" w:date="2019-08-28T06:00:00Z">
              <w:rPr>
                <w:highlight w:val="yellow"/>
              </w:rPr>
            </w:rPrChange>
          </w:rPr>
          <w:t xml:space="preserve"> Hopefully, this is much more clear now.</w:t>
        </w:r>
      </w:ins>
    </w:p>
    <w:p w14:paraId="0080E199" w14:textId="77777777" w:rsidR="00063577" w:rsidRPr="00190F19" w:rsidRDefault="00063577" w:rsidP="00063577">
      <w:pPr>
        <w:rPr>
          <w:rFonts w:asciiTheme="minorHAnsi" w:hAnsiTheme="minorHAnsi" w:cstheme="minorHAnsi"/>
          <w:rPrChange w:id="354" w:author="Adiga, Abhijin (aa5ts)" w:date="2019-08-28T06:00:00Z">
            <w:rPr/>
          </w:rPrChange>
        </w:rPr>
      </w:pPr>
    </w:p>
    <w:p w14:paraId="0821C03C" w14:textId="521C2DA6" w:rsidR="00A021A4" w:rsidRPr="00190F19" w:rsidRDefault="00A021A4">
      <w:pPr>
        <w:pStyle w:val="ListParagraph"/>
        <w:numPr>
          <w:ilvl w:val="0"/>
          <w:numId w:val="1"/>
        </w:numPr>
        <w:rPr>
          <w:ins w:id="355" w:author="Adiga, Abhijin (aa5ts)" w:date="2019-08-26T23:04:00Z"/>
          <w:rFonts w:asciiTheme="minorHAnsi" w:hAnsiTheme="minorHAnsi" w:cstheme="minorHAnsi"/>
          <w:color w:val="4472C4" w:themeColor="accent1"/>
          <w:rPrChange w:id="356" w:author="Adiga, Abhijin (aa5ts)" w:date="2019-08-28T06:00:00Z">
            <w:rPr>
              <w:ins w:id="357" w:author="Adiga, Abhijin (aa5ts)" w:date="2019-08-26T23:04:00Z"/>
            </w:rPr>
          </w:rPrChange>
        </w:rPr>
        <w:pPrChange w:id="358" w:author="Adiga, Abhijin (aa5ts)" w:date="2019-08-26T23:04:00Z">
          <w:pPr/>
        </w:pPrChange>
      </w:pPr>
      <w:del w:id="359" w:author="Adiga, Abhijin (aa5ts)" w:date="2019-08-26T23:04:00Z">
        <w:r w:rsidRPr="00190F19" w:rsidDel="009A3046">
          <w:rPr>
            <w:rFonts w:asciiTheme="minorHAnsi" w:hAnsiTheme="minorHAnsi" w:cstheme="minorHAnsi"/>
            <w:color w:val="4472C4" w:themeColor="accent1"/>
            <w:rPrChange w:id="360" w:author="Adiga, Abhijin (aa5ts)" w:date="2019-08-28T06:00:00Z">
              <w:rPr/>
            </w:rPrChange>
          </w:rPr>
          <w:delText xml:space="preserve">2.      </w:delText>
        </w:r>
      </w:del>
      <w:r w:rsidRPr="00190F19">
        <w:rPr>
          <w:rFonts w:asciiTheme="minorHAnsi" w:hAnsiTheme="minorHAnsi" w:cstheme="minorHAnsi"/>
          <w:color w:val="4472C4" w:themeColor="accent1"/>
          <w:rPrChange w:id="361" w:author="Adiga, Abhijin (aa5ts)" w:date="2019-08-28T06:00:00Z">
            <w:rPr/>
          </w:rPrChange>
        </w:rPr>
        <w:t>The advantage of the proposed methodology is that it allows to determine the influence of the different parameters of the model on the final output (seen as a machine learning problem where parameters are features or independent variables and the outcomes are the dependent one). Nonetheless, most reader will find this technique overly complicated w.r.t. a classical optimization (gradient descent, genetic algorithm or any other heuristic and meta-heuristic technique). In my opinion the authors should stress more the relevance of the proposed technique.</w:t>
      </w:r>
    </w:p>
    <w:p w14:paraId="50C23176" w14:textId="3574794D" w:rsidR="009A3046" w:rsidRPr="00190F19" w:rsidRDefault="009A3046" w:rsidP="009A3046">
      <w:pPr>
        <w:rPr>
          <w:ins w:id="362" w:author="Adiga, Abhijin (aa5ts)" w:date="2019-08-28T05:47:00Z"/>
          <w:rFonts w:asciiTheme="minorHAnsi" w:hAnsiTheme="minorHAnsi" w:cstheme="minorHAnsi"/>
        </w:rPr>
      </w:pPr>
    </w:p>
    <w:p w14:paraId="44CF9780" w14:textId="79002CA4" w:rsidR="009A3046" w:rsidRPr="00226FE7" w:rsidRDefault="00226FE7" w:rsidP="009A3046">
      <w:pPr>
        <w:rPr>
          <w:ins w:id="363" w:author="Adiga, Abhijin (aa5ts)" w:date="2019-08-26T23:07:00Z"/>
          <w:rFonts w:asciiTheme="minorHAnsi" w:hAnsiTheme="minorHAnsi" w:cstheme="minorHAnsi"/>
          <w:rPrChange w:id="364" w:author="Adiga, Abhijin (aa5ts)" w:date="2019-08-30T10:38:00Z">
            <w:rPr>
              <w:ins w:id="365" w:author="Adiga, Abhijin (aa5ts)" w:date="2019-08-26T23:07:00Z"/>
              <w:highlight w:val="yellow"/>
            </w:rPr>
          </w:rPrChange>
        </w:rPr>
      </w:pPr>
      <w:ins w:id="366" w:author="Adiga, Abhijin (aa5ts)" w:date="2019-08-30T10:38:00Z">
        <w:r w:rsidRPr="00226FE7">
          <w:rPr>
            <w:rFonts w:asciiTheme="minorHAnsi" w:hAnsiTheme="minorHAnsi" w:cstheme="minorHAnsi"/>
            <w:b/>
            <w:rPrChange w:id="367" w:author="Adiga, Abhijin (aa5ts)" w:date="2019-08-30T10:39:00Z">
              <w:rPr>
                <w:rFonts w:asciiTheme="minorHAnsi" w:hAnsiTheme="minorHAnsi" w:cstheme="minorHAnsi"/>
              </w:rPr>
            </w:rPrChange>
          </w:rPr>
          <w:t>Response</w:t>
        </w:r>
        <w:r>
          <w:rPr>
            <w:rFonts w:asciiTheme="minorHAnsi" w:hAnsiTheme="minorHAnsi" w:cstheme="minorHAnsi"/>
          </w:rPr>
          <w:t>:</w:t>
        </w:r>
      </w:ins>
      <w:ins w:id="368" w:author="Adiga, Abhijin (aa5ts)" w:date="2019-08-30T10:39:00Z">
        <w:r>
          <w:rPr>
            <w:rFonts w:asciiTheme="minorHAnsi" w:hAnsiTheme="minorHAnsi" w:cstheme="minorHAnsi"/>
          </w:rPr>
          <w:t xml:space="preserve"> </w:t>
        </w:r>
      </w:ins>
      <w:ins w:id="369" w:author="Adiga, Abhijin (aa5ts)" w:date="2019-08-30T10:41:00Z">
        <w:r w:rsidR="006E4B53">
          <w:rPr>
            <w:rFonts w:asciiTheme="minorHAnsi" w:hAnsiTheme="minorHAnsi" w:cstheme="minorHAnsi"/>
          </w:rPr>
          <w:t xml:space="preserve">We thank the reviewer for pointing this out. </w:t>
        </w:r>
      </w:ins>
      <w:ins w:id="370" w:author="Microsoft Office User" w:date="2019-08-31T15:59:00Z">
        <w:r w:rsidR="00407578">
          <w:rPr>
            <w:rFonts w:asciiTheme="minorHAnsi" w:hAnsiTheme="minorHAnsi" w:cstheme="minorHAnsi"/>
          </w:rPr>
          <w:t xml:space="preserve">We now explain the process the in Methods section. </w:t>
        </w:r>
      </w:ins>
      <w:ins w:id="371" w:author="Adiga, Abhijin (aa5ts)" w:date="2019-08-30T10:41:00Z">
        <w:del w:id="372" w:author="Microsoft Office User" w:date="2019-08-31T15:59:00Z">
          <w:r w:rsidR="006E4B53" w:rsidDel="00407578">
            <w:rPr>
              <w:rFonts w:asciiTheme="minorHAnsi" w:hAnsiTheme="minorHAnsi" w:cstheme="minorHAnsi"/>
            </w:rPr>
            <w:delText xml:space="preserve">We had not explained this process in Methods. We have provided </w:delText>
          </w:r>
        </w:del>
      </w:ins>
      <w:ins w:id="373" w:author="Adiga, Abhijin (aa5ts)" w:date="2019-08-31T07:39:00Z">
        <w:del w:id="374" w:author="Microsoft Office User" w:date="2019-08-31T15:59:00Z">
          <w:r w:rsidR="00216943" w:rsidDel="00407578">
            <w:rPr>
              <w:rFonts w:asciiTheme="minorHAnsi" w:hAnsiTheme="minorHAnsi" w:cstheme="minorHAnsi"/>
            </w:rPr>
            <w:delText>it in the revision</w:delText>
          </w:r>
        </w:del>
      </w:ins>
      <w:ins w:id="375" w:author="Adiga, Abhijin (aa5ts)" w:date="2019-08-30T10:41:00Z">
        <w:del w:id="376" w:author="Microsoft Office User" w:date="2019-08-31T15:59:00Z">
          <w:r w:rsidR="006E4B53" w:rsidDel="00407578">
            <w:rPr>
              <w:rFonts w:asciiTheme="minorHAnsi" w:hAnsiTheme="minorHAnsi" w:cstheme="minorHAnsi"/>
            </w:rPr>
            <w:delText xml:space="preserve">. </w:delText>
          </w:r>
        </w:del>
      </w:ins>
      <w:ins w:id="377" w:author="Adiga, Abhijin (aa5ts)" w:date="2019-08-30T10:49:00Z">
        <w:r w:rsidR="0050713B">
          <w:rPr>
            <w:rFonts w:asciiTheme="minorHAnsi" w:hAnsiTheme="minorHAnsi" w:cstheme="minorHAnsi"/>
          </w:rPr>
          <w:t xml:space="preserve">In principle, any surrogate that can </w:t>
        </w:r>
        <w:r w:rsidR="007E6B7F">
          <w:rPr>
            <w:rFonts w:asciiTheme="minorHAnsi" w:hAnsiTheme="minorHAnsi" w:cstheme="minorHAnsi"/>
          </w:rPr>
          <w:t xml:space="preserve">explain the behaviour of the ABM is a candidate for such an analysis. </w:t>
        </w:r>
      </w:ins>
      <w:ins w:id="378" w:author="Adiga, Abhijin (aa5ts)" w:date="2019-08-31T07:40:00Z">
        <w:r w:rsidR="00AD6166">
          <w:rPr>
            <w:rFonts w:asciiTheme="minorHAnsi" w:hAnsiTheme="minorHAnsi" w:cstheme="minorHAnsi"/>
          </w:rPr>
          <w:t xml:space="preserve">Even gradient descent could be used if its results can be interpreted. </w:t>
        </w:r>
      </w:ins>
      <w:ins w:id="379" w:author="Adiga, Abhijin (aa5ts)" w:date="2019-08-30T10:50:00Z">
        <w:r w:rsidR="007E6B7F">
          <w:rPr>
            <w:rFonts w:asciiTheme="minorHAnsi" w:hAnsiTheme="minorHAnsi" w:cstheme="minorHAnsi"/>
          </w:rPr>
          <w:t xml:space="preserve">It is our opinion that </w:t>
        </w:r>
      </w:ins>
      <w:ins w:id="380" w:author="Adiga, Abhijin (aa5ts)" w:date="2019-08-30T10:49:00Z">
        <w:r w:rsidR="007E6B7F">
          <w:rPr>
            <w:rFonts w:asciiTheme="minorHAnsi" w:hAnsiTheme="minorHAnsi" w:cstheme="minorHAnsi"/>
          </w:rPr>
          <w:t>de</w:t>
        </w:r>
      </w:ins>
      <w:ins w:id="381" w:author="Adiga, Abhijin (aa5ts)" w:date="2019-08-30T10:50:00Z">
        <w:r w:rsidR="007E6B7F">
          <w:rPr>
            <w:rFonts w:asciiTheme="minorHAnsi" w:hAnsiTheme="minorHAnsi" w:cstheme="minorHAnsi"/>
          </w:rPr>
          <w:t xml:space="preserve">cision-tree based algorithms are not only powerful, but also provide good explanations. </w:t>
        </w:r>
      </w:ins>
      <w:ins w:id="382" w:author="Adiga, Abhijin (aa5ts)" w:date="2019-08-30T10:51:00Z">
        <w:r w:rsidR="007E6B7F">
          <w:rPr>
            <w:rFonts w:asciiTheme="minorHAnsi" w:hAnsiTheme="minorHAnsi" w:cstheme="minorHAnsi"/>
          </w:rPr>
          <w:t xml:space="preserve">Further, we have chosen very popular and well-used models for this purpose. Such approaches are being used to analyse complex models such as </w:t>
        </w:r>
      </w:ins>
      <w:ins w:id="383" w:author="Adiga, Abhijin (aa5ts)" w:date="2019-08-30T10:52:00Z">
        <w:r w:rsidR="007E6B7F">
          <w:rPr>
            <w:rFonts w:asciiTheme="minorHAnsi" w:hAnsiTheme="minorHAnsi" w:cstheme="minorHAnsi"/>
          </w:rPr>
          <w:t>ABMs</w:t>
        </w:r>
      </w:ins>
      <w:ins w:id="384" w:author="Adiga, Abhijin (aa5ts)" w:date="2019-08-30T10:39:00Z">
        <w:r w:rsidR="006E4B53">
          <w:rPr>
            <w:rFonts w:asciiTheme="minorHAnsi" w:hAnsiTheme="minorHAnsi" w:cstheme="minorHAnsi"/>
          </w:rPr>
          <w:t xml:space="preserve"> </w:t>
        </w:r>
      </w:ins>
      <w:ins w:id="385" w:author="Adiga, Abhijin (aa5ts)" w:date="2019-08-30T10:52:00Z">
        <w:r w:rsidR="007E6B7F">
          <w:rPr>
            <w:rFonts w:asciiTheme="minorHAnsi" w:hAnsiTheme="minorHAnsi" w:cstheme="minorHAnsi"/>
          </w:rPr>
          <w:t>[</w:t>
        </w:r>
      </w:ins>
      <w:proofErr w:type="spellStart"/>
      <w:ins w:id="386" w:author="Adiga, Abhijin (aa5ts)" w:date="2019-08-30T10:39:00Z">
        <w:r w:rsidR="006E4B53">
          <w:rPr>
            <w:rFonts w:asciiTheme="minorHAnsi" w:hAnsiTheme="minorHAnsi" w:cstheme="minorHAnsi"/>
          </w:rPr>
          <w:t>Lamperti</w:t>
        </w:r>
        <w:proofErr w:type="spellEnd"/>
        <w:r w:rsidR="006E4B53">
          <w:rPr>
            <w:rFonts w:asciiTheme="minorHAnsi" w:hAnsiTheme="minorHAnsi" w:cstheme="minorHAnsi"/>
          </w:rPr>
          <w:t xml:space="preserve"> et al. </w:t>
        </w:r>
      </w:ins>
      <w:ins w:id="387" w:author="Adiga, Abhijin (aa5ts)" w:date="2019-08-30T10:40:00Z">
        <w:r w:rsidR="006E4B53">
          <w:rPr>
            <w:rFonts w:asciiTheme="minorHAnsi" w:hAnsiTheme="minorHAnsi" w:cstheme="minorHAnsi"/>
          </w:rPr>
          <w:t>2018</w:t>
        </w:r>
      </w:ins>
      <w:ins w:id="388" w:author="Adiga, Abhijin (aa5ts)" w:date="2019-08-30T10:52:00Z">
        <w:r w:rsidR="007E6B7F">
          <w:rPr>
            <w:rFonts w:asciiTheme="minorHAnsi" w:hAnsiTheme="minorHAnsi" w:cstheme="minorHAnsi"/>
          </w:rPr>
          <w:t xml:space="preserve">] and artificial neural networks </w:t>
        </w:r>
        <w:r w:rsidR="007E6B7F" w:rsidRPr="00C23AB2">
          <w:rPr>
            <w:rFonts w:asciiTheme="minorHAnsi" w:hAnsiTheme="minorHAnsi" w:cstheme="minorHAnsi"/>
          </w:rPr>
          <w:t>[</w:t>
        </w:r>
        <w:proofErr w:type="spellStart"/>
        <w:r w:rsidR="007E6B7F" w:rsidRPr="00C23AB2">
          <w:rPr>
            <w:rFonts w:asciiTheme="minorHAnsi" w:hAnsiTheme="minorHAnsi" w:cstheme="minorHAnsi"/>
          </w:rPr>
          <w:t>Guidotti</w:t>
        </w:r>
        <w:proofErr w:type="spellEnd"/>
        <w:r w:rsidR="007E6B7F" w:rsidRPr="00C23AB2">
          <w:rPr>
            <w:rFonts w:asciiTheme="minorHAnsi" w:hAnsiTheme="minorHAnsi" w:cstheme="minorHAnsi"/>
          </w:rPr>
          <w:t xml:space="preserve"> et al. 2019]</w:t>
        </w:r>
      </w:ins>
      <w:ins w:id="389" w:author="Adiga, Abhijin (aa5ts)" w:date="2019-08-30T10:40:00Z">
        <w:r w:rsidR="006E4B53">
          <w:rPr>
            <w:rFonts w:asciiTheme="minorHAnsi" w:hAnsiTheme="minorHAnsi" w:cstheme="minorHAnsi"/>
          </w:rPr>
          <w:t>.</w:t>
        </w:r>
      </w:ins>
    </w:p>
    <w:p w14:paraId="3E240D6A" w14:textId="77777777" w:rsidR="009A3046" w:rsidRPr="00190F19" w:rsidRDefault="009A3046" w:rsidP="009A3046">
      <w:pPr>
        <w:rPr>
          <w:rFonts w:asciiTheme="minorHAnsi" w:hAnsiTheme="minorHAnsi" w:cstheme="minorHAnsi"/>
          <w:rPrChange w:id="390" w:author="Adiga, Abhijin (aa5ts)" w:date="2019-08-28T06:00:00Z">
            <w:rPr/>
          </w:rPrChange>
        </w:rPr>
      </w:pPr>
    </w:p>
    <w:p w14:paraId="11D88415" w14:textId="6363A60B" w:rsidR="00A021A4" w:rsidRDefault="00A021A4" w:rsidP="00D168F2">
      <w:pPr>
        <w:pStyle w:val="ListParagraph"/>
        <w:numPr>
          <w:ilvl w:val="0"/>
          <w:numId w:val="1"/>
        </w:numPr>
        <w:rPr>
          <w:ins w:id="391" w:author="Adiga, Abhijin (aa5ts)" w:date="2019-08-28T21:36:00Z"/>
          <w:rFonts w:asciiTheme="minorHAnsi" w:hAnsiTheme="minorHAnsi" w:cstheme="minorHAnsi"/>
          <w:color w:val="4472C4" w:themeColor="accent1"/>
        </w:rPr>
      </w:pPr>
      <w:commentRangeStart w:id="392"/>
      <w:del w:id="393" w:author="Adiga, Abhijin (aa5ts)" w:date="2019-08-28T05:40:00Z">
        <w:r w:rsidRPr="00876C6E" w:rsidDel="00D168F2">
          <w:rPr>
            <w:rFonts w:asciiTheme="minorHAnsi" w:hAnsiTheme="minorHAnsi" w:cstheme="minorHAnsi"/>
            <w:color w:val="4472C4" w:themeColor="accent1"/>
            <w:rPrChange w:id="394" w:author="Adiga, Abhijin (aa5ts)" w:date="2019-08-28T21:36:00Z">
              <w:rPr/>
            </w:rPrChange>
          </w:rPr>
          <w:delText xml:space="preserve">3.      </w:delText>
        </w:r>
      </w:del>
      <w:r w:rsidRPr="00876C6E">
        <w:rPr>
          <w:rFonts w:asciiTheme="minorHAnsi" w:hAnsiTheme="minorHAnsi" w:cstheme="minorHAnsi"/>
          <w:color w:val="4472C4" w:themeColor="accent1"/>
          <w:rPrChange w:id="395" w:author="Adiga, Abhijin (aa5ts)" w:date="2019-08-28T21:36:00Z">
            <w:rPr/>
          </w:rPrChange>
        </w:rPr>
        <w:t xml:space="preserve">In Section ‘Influence of domestic trade on spread pattern and rate’, you find a rather well-known result in network theory, i.e. that hubs of the networks are facilitators of epidemic spread. There exists an extensive literature on the subject that should be cited. </w:t>
      </w:r>
      <w:commentRangeEnd w:id="392"/>
      <w:r w:rsidR="00AF1C92" w:rsidRPr="00876C6E">
        <w:rPr>
          <w:rStyle w:val="CommentReference"/>
          <w:rFonts w:asciiTheme="minorHAnsi" w:hAnsiTheme="minorHAnsi" w:cstheme="minorHAnsi"/>
          <w:color w:val="4472C4" w:themeColor="accent1"/>
          <w:sz w:val="24"/>
          <w:szCs w:val="24"/>
          <w:rPrChange w:id="396" w:author="Adiga, Abhijin (aa5ts)" w:date="2019-08-28T21:36:00Z">
            <w:rPr>
              <w:rStyle w:val="CommentReference"/>
            </w:rPr>
          </w:rPrChange>
        </w:rPr>
        <w:commentReference w:id="392"/>
      </w:r>
    </w:p>
    <w:p w14:paraId="00E5D1E3" w14:textId="77777777" w:rsidR="00876C6E" w:rsidRPr="00876C6E" w:rsidRDefault="00876C6E">
      <w:pPr>
        <w:pStyle w:val="ListParagraph"/>
        <w:ind w:left="860"/>
        <w:rPr>
          <w:ins w:id="397" w:author="Adiga, Abhijin (aa5ts)" w:date="2019-08-28T05:40:00Z"/>
          <w:rFonts w:asciiTheme="minorHAnsi" w:hAnsiTheme="minorHAnsi" w:cstheme="minorHAnsi"/>
          <w:color w:val="4472C4" w:themeColor="accent1"/>
          <w:rPrChange w:id="398" w:author="Adiga, Abhijin (aa5ts)" w:date="2019-08-28T21:36:00Z">
            <w:rPr>
              <w:ins w:id="399" w:author="Adiga, Abhijin (aa5ts)" w:date="2019-08-28T05:40:00Z"/>
            </w:rPr>
          </w:rPrChange>
        </w:rPr>
        <w:pPrChange w:id="400" w:author="Adiga, Abhijin (aa5ts)" w:date="2019-08-28T21:36:00Z">
          <w:pPr/>
        </w:pPrChange>
      </w:pPr>
    </w:p>
    <w:p w14:paraId="2F42E453" w14:textId="76DFC7FD" w:rsidR="00D168F2" w:rsidRDefault="00876C6E" w:rsidP="00D168F2">
      <w:pPr>
        <w:rPr>
          <w:ins w:id="401" w:author="Adiga, Abhijin (aa5ts)" w:date="2019-08-28T21:36:00Z"/>
          <w:rFonts w:asciiTheme="minorHAnsi" w:hAnsiTheme="minorHAnsi" w:cstheme="minorHAnsi"/>
        </w:rPr>
      </w:pPr>
      <w:ins w:id="402" w:author="Adiga, Abhijin (aa5ts)" w:date="2019-08-28T21:36:00Z">
        <w:r w:rsidRPr="00876C6E">
          <w:rPr>
            <w:rFonts w:asciiTheme="minorHAnsi" w:hAnsiTheme="minorHAnsi" w:cstheme="minorHAnsi"/>
            <w:b/>
            <w:rPrChange w:id="403" w:author="Adiga, Abhijin (aa5ts)" w:date="2019-08-28T21:36:00Z">
              <w:rPr>
                <w:rFonts w:asciiTheme="minorHAnsi" w:hAnsiTheme="minorHAnsi" w:cstheme="minorHAnsi"/>
              </w:rPr>
            </w:rPrChange>
          </w:rPr>
          <w:t>Response</w:t>
        </w:r>
        <w:r>
          <w:rPr>
            <w:rFonts w:asciiTheme="minorHAnsi" w:hAnsiTheme="minorHAnsi" w:cstheme="minorHAnsi"/>
          </w:rPr>
          <w:t>: We thank the reviewer for bringing this up. We have added s</w:t>
        </w:r>
      </w:ins>
      <w:ins w:id="404" w:author="Adiga, Abhijin (aa5ts)" w:date="2019-08-28T21:37:00Z">
        <w:r>
          <w:rPr>
            <w:rFonts w:asciiTheme="minorHAnsi" w:hAnsiTheme="minorHAnsi" w:cstheme="minorHAnsi"/>
          </w:rPr>
          <w:t>entences with references in Introduction, Results and Discussion.</w:t>
        </w:r>
      </w:ins>
    </w:p>
    <w:p w14:paraId="4B3F0F61" w14:textId="77777777" w:rsidR="00876C6E" w:rsidRPr="00190F19" w:rsidRDefault="00876C6E">
      <w:pPr>
        <w:rPr>
          <w:rFonts w:asciiTheme="minorHAnsi" w:hAnsiTheme="minorHAnsi" w:cstheme="minorHAnsi"/>
          <w:rPrChange w:id="405" w:author="Adiga, Abhijin (aa5ts)" w:date="2019-08-28T06:00:00Z">
            <w:rPr/>
          </w:rPrChange>
        </w:rPr>
      </w:pPr>
    </w:p>
    <w:p w14:paraId="3A4FDBA4" w14:textId="77777777" w:rsidR="00A021A4" w:rsidRPr="00492898" w:rsidRDefault="00A021A4" w:rsidP="00A021A4">
      <w:pPr>
        <w:rPr>
          <w:rFonts w:asciiTheme="minorHAnsi" w:hAnsiTheme="minorHAnsi" w:cstheme="minorHAnsi"/>
          <w:color w:val="4472C4" w:themeColor="accent1"/>
          <w:rPrChange w:id="406" w:author="Adiga, Abhijin (aa5ts)" w:date="2019-08-28T21:39:00Z">
            <w:rPr/>
          </w:rPrChange>
        </w:rPr>
      </w:pPr>
      <w:commentRangeStart w:id="407"/>
      <w:r w:rsidRPr="00492898">
        <w:rPr>
          <w:rFonts w:asciiTheme="minorHAnsi" w:hAnsiTheme="minorHAnsi" w:cstheme="minorHAnsi"/>
          <w:color w:val="4472C4" w:themeColor="accent1"/>
          <w:rPrChange w:id="408" w:author="Adiga, Abhijin (aa5ts)" w:date="2019-08-28T21:39:00Z">
            <w:rPr/>
          </w:rPrChange>
        </w:rPr>
        <w:t xml:space="preserve">4.      Towards the end of the first paragraph of the Discussion (page 13, before Section ‘Literature Survey’), you mention </w:t>
      </w:r>
      <w:proofErr w:type="spellStart"/>
      <w:r w:rsidRPr="00492898">
        <w:rPr>
          <w:rFonts w:asciiTheme="minorHAnsi" w:hAnsiTheme="minorHAnsi" w:cstheme="minorHAnsi"/>
          <w:color w:val="4472C4" w:themeColor="accent1"/>
          <w:rPrChange w:id="409" w:author="Adiga, Abhijin (aa5ts)" w:date="2019-08-28T21:39:00Z">
            <w:rPr/>
          </w:rPrChange>
        </w:rPr>
        <w:t>Nopsa</w:t>
      </w:r>
      <w:proofErr w:type="spellEnd"/>
      <w:r w:rsidRPr="00492898">
        <w:rPr>
          <w:rFonts w:asciiTheme="minorHAnsi" w:hAnsiTheme="minorHAnsi" w:cstheme="minorHAnsi"/>
          <w:color w:val="4472C4" w:themeColor="accent1"/>
          <w:rPrChange w:id="410" w:author="Adiga, Abhijin (aa5ts)" w:date="2019-08-28T21:39:00Z">
            <w:rPr/>
          </w:rPrChange>
        </w:rPr>
        <w:t xml:space="preserve"> et al. as one of the few works ‘[…] Identifying the optimal set of nodes in a network to reduce infectious disease’.  This is not true. Lot of works in plant epidemiology based on a network approach have used ‘important’ nodes for developing surveillance and control strategies: just a couple of examples on another major plant pest (</w:t>
      </w:r>
      <w:proofErr w:type="spellStart"/>
      <w:r w:rsidRPr="00492898">
        <w:rPr>
          <w:rFonts w:asciiTheme="minorHAnsi" w:hAnsiTheme="minorHAnsi" w:cstheme="minorHAnsi"/>
          <w:color w:val="4472C4" w:themeColor="accent1"/>
          <w:rPrChange w:id="411" w:author="Adiga, Abhijin (aa5ts)" w:date="2019-08-28T21:39:00Z">
            <w:rPr/>
          </w:rPrChange>
        </w:rPr>
        <w:t>Xylella</w:t>
      </w:r>
      <w:proofErr w:type="spellEnd"/>
      <w:r w:rsidRPr="00492898">
        <w:rPr>
          <w:rFonts w:asciiTheme="minorHAnsi" w:hAnsiTheme="minorHAnsi" w:cstheme="minorHAnsi"/>
          <w:color w:val="4472C4" w:themeColor="accent1"/>
          <w:rPrChange w:id="412" w:author="Adiga, Abhijin (aa5ts)" w:date="2019-08-28T21:39:00Z">
            <w:rPr/>
          </w:rPrChange>
        </w:rPr>
        <w:t xml:space="preserve"> </w:t>
      </w:r>
      <w:proofErr w:type="spellStart"/>
      <w:r w:rsidRPr="00492898">
        <w:rPr>
          <w:rFonts w:asciiTheme="minorHAnsi" w:hAnsiTheme="minorHAnsi" w:cstheme="minorHAnsi"/>
          <w:color w:val="4472C4" w:themeColor="accent1"/>
          <w:rPrChange w:id="413" w:author="Adiga, Abhijin (aa5ts)" w:date="2019-08-28T21:39:00Z">
            <w:rPr/>
          </w:rPrChange>
        </w:rPr>
        <w:t>fastidiosa</w:t>
      </w:r>
      <w:proofErr w:type="spellEnd"/>
      <w:r w:rsidRPr="00492898">
        <w:rPr>
          <w:rFonts w:asciiTheme="minorHAnsi" w:hAnsiTheme="minorHAnsi" w:cstheme="minorHAnsi"/>
          <w:color w:val="4472C4" w:themeColor="accent1"/>
          <w:rPrChange w:id="414" w:author="Adiga, Abhijin (aa5ts)" w:date="2019-08-28T21:39:00Z">
            <w:rPr/>
          </w:rPrChange>
        </w:rPr>
        <w:t xml:space="preserve">) are </w:t>
      </w:r>
      <w:proofErr w:type="spellStart"/>
      <w:r w:rsidRPr="00492898">
        <w:rPr>
          <w:rFonts w:asciiTheme="minorHAnsi" w:hAnsiTheme="minorHAnsi" w:cstheme="minorHAnsi"/>
          <w:color w:val="4472C4" w:themeColor="accent1"/>
          <w:rPrChange w:id="415" w:author="Adiga, Abhijin (aa5ts)" w:date="2019-08-28T21:39:00Z">
            <w:rPr/>
          </w:rPrChange>
        </w:rPr>
        <w:t>Strona</w:t>
      </w:r>
      <w:proofErr w:type="spellEnd"/>
      <w:r w:rsidRPr="00492898">
        <w:rPr>
          <w:rFonts w:asciiTheme="minorHAnsi" w:hAnsiTheme="minorHAnsi" w:cstheme="minorHAnsi"/>
          <w:color w:val="4472C4" w:themeColor="accent1"/>
          <w:rPrChange w:id="416" w:author="Adiga, Abhijin (aa5ts)" w:date="2019-08-28T21:39:00Z">
            <w:rPr/>
          </w:rPrChange>
        </w:rPr>
        <w:t xml:space="preserve"> et al. 2017 ‘Network analysis reveals why </w:t>
      </w:r>
      <w:proofErr w:type="spellStart"/>
      <w:r w:rsidRPr="00492898">
        <w:rPr>
          <w:rFonts w:asciiTheme="minorHAnsi" w:hAnsiTheme="minorHAnsi" w:cstheme="minorHAnsi"/>
          <w:color w:val="4472C4" w:themeColor="accent1"/>
          <w:rPrChange w:id="417" w:author="Adiga, Abhijin (aa5ts)" w:date="2019-08-28T21:39:00Z">
            <w:rPr/>
          </w:rPrChange>
        </w:rPr>
        <w:t>Xylella</w:t>
      </w:r>
      <w:proofErr w:type="spellEnd"/>
      <w:r w:rsidRPr="00492898">
        <w:rPr>
          <w:rFonts w:asciiTheme="minorHAnsi" w:hAnsiTheme="minorHAnsi" w:cstheme="minorHAnsi"/>
          <w:color w:val="4472C4" w:themeColor="accent1"/>
          <w:rPrChange w:id="418" w:author="Adiga, Abhijin (aa5ts)" w:date="2019-08-28T21:39:00Z">
            <w:rPr/>
          </w:rPrChange>
        </w:rPr>
        <w:t xml:space="preserve"> </w:t>
      </w:r>
      <w:proofErr w:type="spellStart"/>
      <w:r w:rsidRPr="00492898">
        <w:rPr>
          <w:rFonts w:asciiTheme="minorHAnsi" w:hAnsiTheme="minorHAnsi" w:cstheme="minorHAnsi"/>
          <w:color w:val="4472C4" w:themeColor="accent1"/>
          <w:rPrChange w:id="419" w:author="Adiga, Abhijin (aa5ts)" w:date="2019-08-28T21:39:00Z">
            <w:rPr/>
          </w:rPrChange>
        </w:rPr>
        <w:t>fastidiosa</w:t>
      </w:r>
      <w:proofErr w:type="spellEnd"/>
      <w:r w:rsidRPr="00492898">
        <w:rPr>
          <w:rFonts w:asciiTheme="minorHAnsi" w:hAnsiTheme="minorHAnsi" w:cstheme="minorHAnsi"/>
          <w:color w:val="4472C4" w:themeColor="accent1"/>
          <w:rPrChange w:id="420" w:author="Adiga, Abhijin (aa5ts)" w:date="2019-08-28T21:39:00Z">
            <w:rPr/>
          </w:rPrChange>
        </w:rPr>
        <w:t xml:space="preserve"> will persist in Europe’ and Martinetti at al. 2018 ‘Identifying Lookouts for </w:t>
      </w:r>
      <w:proofErr w:type="spellStart"/>
      <w:r w:rsidRPr="00492898">
        <w:rPr>
          <w:rFonts w:asciiTheme="minorHAnsi" w:hAnsiTheme="minorHAnsi" w:cstheme="minorHAnsi"/>
          <w:color w:val="4472C4" w:themeColor="accent1"/>
          <w:rPrChange w:id="421" w:author="Adiga, Abhijin (aa5ts)" w:date="2019-08-28T21:39:00Z">
            <w:rPr/>
          </w:rPrChange>
        </w:rPr>
        <w:t>Epidemio</w:t>
      </w:r>
      <w:proofErr w:type="spellEnd"/>
      <w:r w:rsidRPr="00492898">
        <w:rPr>
          <w:rFonts w:asciiTheme="minorHAnsi" w:hAnsiTheme="minorHAnsi" w:cstheme="minorHAnsi"/>
          <w:color w:val="4472C4" w:themeColor="accent1"/>
          <w:rPrChange w:id="422" w:author="Adiga, Abhijin (aa5ts)" w:date="2019-08-28T21:39:00Z">
            <w:rPr/>
          </w:rPrChange>
        </w:rPr>
        <w:t xml:space="preserve">-Surveillance: Application to the Emergence of </w:t>
      </w:r>
      <w:proofErr w:type="spellStart"/>
      <w:r w:rsidRPr="00492898">
        <w:rPr>
          <w:rFonts w:asciiTheme="minorHAnsi" w:hAnsiTheme="minorHAnsi" w:cstheme="minorHAnsi"/>
          <w:color w:val="4472C4" w:themeColor="accent1"/>
          <w:rPrChange w:id="423" w:author="Adiga, Abhijin (aa5ts)" w:date="2019-08-28T21:39:00Z">
            <w:rPr/>
          </w:rPrChange>
        </w:rPr>
        <w:t>Xylella</w:t>
      </w:r>
      <w:proofErr w:type="spellEnd"/>
      <w:r w:rsidRPr="00492898">
        <w:rPr>
          <w:rFonts w:asciiTheme="minorHAnsi" w:hAnsiTheme="minorHAnsi" w:cstheme="minorHAnsi"/>
          <w:color w:val="4472C4" w:themeColor="accent1"/>
          <w:rPrChange w:id="424" w:author="Adiga, Abhijin (aa5ts)" w:date="2019-08-28T21:39:00Z">
            <w:rPr/>
          </w:rPrChange>
        </w:rPr>
        <w:t xml:space="preserve"> </w:t>
      </w:r>
      <w:proofErr w:type="spellStart"/>
      <w:r w:rsidRPr="00492898">
        <w:rPr>
          <w:rFonts w:asciiTheme="minorHAnsi" w:hAnsiTheme="minorHAnsi" w:cstheme="minorHAnsi"/>
          <w:color w:val="4472C4" w:themeColor="accent1"/>
          <w:rPrChange w:id="425" w:author="Adiga, Abhijin (aa5ts)" w:date="2019-08-28T21:39:00Z">
            <w:rPr/>
          </w:rPrChange>
        </w:rPr>
        <w:t>fastidiosa</w:t>
      </w:r>
      <w:proofErr w:type="spellEnd"/>
      <w:r w:rsidRPr="00492898">
        <w:rPr>
          <w:rFonts w:asciiTheme="minorHAnsi" w:hAnsiTheme="minorHAnsi" w:cstheme="minorHAnsi"/>
          <w:color w:val="4472C4" w:themeColor="accent1"/>
          <w:rPrChange w:id="426" w:author="Adiga, Abhijin (aa5ts)" w:date="2019-08-28T21:39:00Z">
            <w:rPr/>
          </w:rPrChange>
        </w:rPr>
        <w:t xml:space="preserve"> in France’.</w:t>
      </w:r>
      <w:commentRangeEnd w:id="407"/>
      <w:r w:rsidR="00AF1C92" w:rsidRPr="00492898">
        <w:rPr>
          <w:rStyle w:val="CommentReference"/>
          <w:rFonts w:asciiTheme="minorHAnsi" w:hAnsiTheme="minorHAnsi" w:cstheme="minorHAnsi"/>
          <w:color w:val="4472C4" w:themeColor="accent1"/>
          <w:sz w:val="24"/>
          <w:szCs w:val="24"/>
          <w:rPrChange w:id="427" w:author="Adiga, Abhijin (aa5ts)" w:date="2019-08-28T21:39:00Z">
            <w:rPr>
              <w:rStyle w:val="CommentReference"/>
            </w:rPr>
          </w:rPrChange>
        </w:rPr>
        <w:commentReference w:id="407"/>
      </w:r>
    </w:p>
    <w:p w14:paraId="24A9FD65" w14:textId="412AADA3" w:rsidR="00A021A4" w:rsidRPr="00190F19" w:rsidDel="00D168F2" w:rsidRDefault="00A021A4" w:rsidP="00A021A4">
      <w:pPr>
        <w:rPr>
          <w:del w:id="428" w:author="Adiga, Abhijin (aa5ts)" w:date="2019-08-24T23:06:00Z"/>
          <w:rFonts w:asciiTheme="minorHAnsi" w:hAnsiTheme="minorHAnsi" w:cstheme="minorHAnsi"/>
        </w:rPr>
      </w:pPr>
      <w:del w:id="429" w:author="Adiga, Abhijin (aa5ts)" w:date="2019-08-24T23:06:00Z">
        <w:r w:rsidRPr="00190F19" w:rsidDel="003171EC">
          <w:rPr>
            <w:rFonts w:asciiTheme="minorHAnsi" w:hAnsiTheme="minorHAnsi" w:cstheme="minorHAnsi"/>
            <w:rPrChange w:id="430" w:author="Adiga, Abhijin (aa5ts)" w:date="2019-08-28T06:00:00Z">
              <w:rPr/>
            </w:rPrChange>
          </w:rPr>
          <w:delText>&lt;/$details&gt;</w:delText>
        </w:r>
      </w:del>
    </w:p>
    <w:p w14:paraId="1D5424B4" w14:textId="4010D9BE" w:rsidR="00D168F2" w:rsidRPr="00190F19" w:rsidRDefault="00D168F2" w:rsidP="00A021A4">
      <w:pPr>
        <w:rPr>
          <w:ins w:id="431" w:author="Adiga, Abhijin (aa5ts)" w:date="2019-08-28T05:40:00Z"/>
          <w:rFonts w:asciiTheme="minorHAnsi" w:hAnsiTheme="minorHAnsi" w:cstheme="minorHAnsi"/>
        </w:rPr>
      </w:pPr>
    </w:p>
    <w:p w14:paraId="405334E1" w14:textId="6A801572" w:rsidR="00D168F2" w:rsidRPr="00876C6E" w:rsidRDefault="00876C6E" w:rsidP="00D168F2">
      <w:pPr>
        <w:rPr>
          <w:ins w:id="432" w:author="Adiga, Abhijin (aa5ts)" w:date="2019-08-28T05:40:00Z"/>
          <w:rFonts w:asciiTheme="minorHAnsi" w:hAnsiTheme="minorHAnsi" w:cstheme="minorHAnsi"/>
          <w:rPrChange w:id="433" w:author="Adiga, Abhijin (aa5ts)" w:date="2019-08-28T21:38:00Z">
            <w:rPr>
              <w:ins w:id="434" w:author="Adiga, Abhijin (aa5ts)" w:date="2019-08-28T05:40:00Z"/>
              <w:rFonts w:cstheme="minorHAnsi"/>
            </w:rPr>
          </w:rPrChange>
        </w:rPr>
      </w:pPr>
      <w:ins w:id="435" w:author="Adiga, Abhijin (aa5ts)" w:date="2019-08-28T21:38:00Z">
        <w:r>
          <w:rPr>
            <w:rFonts w:asciiTheme="minorHAnsi" w:hAnsiTheme="minorHAnsi" w:cstheme="minorHAnsi"/>
            <w:b/>
          </w:rPr>
          <w:t>Response</w:t>
        </w:r>
        <w:r>
          <w:rPr>
            <w:rFonts w:asciiTheme="minorHAnsi" w:hAnsiTheme="minorHAnsi" w:cstheme="minorHAnsi"/>
          </w:rPr>
          <w:t xml:space="preserve">: </w:t>
        </w:r>
        <w:del w:id="436" w:author="Microsoft Office User" w:date="2019-08-31T15:59:00Z">
          <w:r w:rsidDel="00407578">
            <w:rPr>
              <w:rFonts w:asciiTheme="minorHAnsi" w:hAnsiTheme="minorHAnsi" w:cstheme="minorHAnsi"/>
            </w:rPr>
            <w:delText xml:space="preserve">We agree with the reviewer. </w:delText>
          </w:r>
        </w:del>
        <w:r>
          <w:rPr>
            <w:rFonts w:asciiTheme="minorHAnsi" w:hAnsiTheme="minorHAnsi" w:cstheme="minorHAnsi"/>
          </w:rPr>
          <w:t>That sentence has been modified</w:t>
        </w:r>
      </w:ins>
      <w:ins w:id="437" w:author="Microsoft Office User" w:date="2019-08-31T15:59:00Z">
        <w:r w:rsidR="00407578">
          <w:rPr>
            <w:rFonts w:asciiTheme="minorHAnsi" w:hAnsiTheme="minorHAnsi" w:cstheme="minorHAnsi"/>
          </w:rPr>
          <w:t xml:space="preserve"> as suggested</w:t>
        </w:r>
      </w:ins>
      <w:ins w:id="438" w:author="Adiga, Abhijin (aa5ts)" w:date="2019-08-28T21:38:00Z">
        <w:r>
          <w:rPr>
            <w:rFonts w:asciiTheme="minorHAnsi" w:hAnsiTheme="minorHAnsi" w:cstheme="minorHAnsi"/>
          </w:rPr>
          <w:t xml:space="preserve">. </w:t>
        </w:r>
      </w:ins>
      <w:ins w:id="439" w:author="Microsoft Office User" w:date="2019-08-31T16:00:00Z">
        <w:r w:rsidR="00407578">
          <w:rPr>
            <w:rFonts w:asciiTheme="minorHAnsi" w:hAnsiTheme="minorHAnsi" w:cstheme="minorHAnsi"/>
          </w:rPr>
          <w:t xml:space="preserve">We </w:t>
        </w:r>
      </w:ins>
      <w:ins w:id="440" w:author="Adiga, Abhijin (aa5ts)" w:date="2019-08-28T21:38:00Z">
        <w:del w:id="441" w:author="Microsoft Office User" w:date="2019-08-31T16:00:00Z">
          <w:r w:rsidDel="00407578">
            <w:rPr>
              <w:rFonts w:asciiTheme="minorHAnsi" w:hAnsiTheme="minorHAnsi" w:cstheme="minorHAnsi"/>
            </w:rPr>
            <w:delText xml:space="preserve">Not only did we </w:delText>
          </w:r>
        </w:del>
        <w:r>
          <w:rPr>
            <w:rFonts w:asciiTheme="minorHAnsi" w:hAnsiTheme="minorHAnsi" w:cstheme="minorHAnsi"/>
          </w:rPr>
          <w:t>add</w:t>
        </w:r>
      </w:ins>
      <w:ins w:id="442" w:author="Microsoft Office User" w:date="2019-08-31T16:00:00Z">
        <w:r w:rsidR="00407578">
          <w:rPr>
            <w:rFonts w:asciiTheme="minorHAnsi" w:hAnsiTheme="minorHAnsi" w:cstheme="minorHAnsi"/>
          </w:rPr>
          <w:t>ed</w:t>
        </w:r>
      </w:ins>
      <w:ins w:id="443" w:author="Adiga, Abhijin (aa5ts)" w:date="2019-08-28T21:38:00Z">
        <w:r>
          <w:rPr>
            <w:rFonts w:asciiTheme="minorHAnsi" w:hAnsiTheme="minorHAnsi" w:cstheme="minorHAnsi"/>
          </w:rPr>
          <w:t xml:space="preserve"> the above-mentioned references, we also found few references that comment on survei</w:t>
        </w:r>
      </w:ins>
      <w:ins w:id="444" w:author="Adiga, Abhijin (aa5ts)" w:date="2019-08-28T21:39:00Z">
        <w:r>
          <w:rPr>
            <w:rFonts w:asciiTheme="minorHAnsi" w:hAnsiTheme="minorHAnsi" w:cstheme="minorHAnsi"/>
          </w:rPr>
          <w:t>llance and mitigation in directed networks</w:t>
        </w:r>
        <w:del w:id="445" w:author="Microsoft Office User" w:date="2019-08-31T16:00:00Z">
          <w:r w:rsidDel="00407578">
            <w:rPr>
              <w:rFonts w:asciiTheme="minorHAnsi" w:hAnsiTheme="minorHAnsi" w:cstheme="minorHAnsi"/>
            </w:rPr>
            <w:delText>. Thanks.</w:delText>
          </w:r>
        </w:del>
      </w:ins>
    </w:p>
    <w:p w14:paraId="286AC4DD" w14:textId="53207341" w:rsidR="00A021A4" w:rsidRPr="00190F19" w:rsidDel="00D168F2" w:rsidRDefault="00A021A4" w:rsidP="00A021A4">
      <w:pPr>
        <w:rPr>
          <w:del w:id="446" w:author="Adiga, Abhijin (aa5ts)" w:date="2019-08-28T05:40:00Z"/>
          <w:rFonts w:asciiTheme="minorHAnsi" w:hAnsiTheme="minorHAnsi" w:cstheme="minorHAnsi"/>
          <w:rPrChange w:id="447" w:author="Adiga, Abhijin (aa5ts)" w:date="2019-08-28T06:00:00Z">
            <w:rPr>
              <w:del w:id="448" w:author="Adiga, Abhijin (aa5ts)" w:date="2019-08-28T05:40:00Z"/>
            </w:rPr>
          </w:rPrChange>
        </w:rPr>
      </w:pPr>
    </w:p>
    <w:p w14:paraId="230F1C77" w14:textId="22BD5330" w:rsidR="00A021A4" w:rsidRPr="00190F19" w:rsidDel="005B4699" w:rsidRDefault="00A021A4" w:rsidP="00A021A4">
      <w:pPr>
        <w:rPr>
          <w:del w:id="449" w:author="Adiga, Abhijin (aa5ts)" w:date="2019-08-24T23:06:00Z"/>
          <w:rFonts w:asciiTheme="minorHAnsi" w:hAnsiTheme="minorHAnsi" w:cstheme="minorHAnsi"/>
          <w:rPrChange w:id="450" w:author="Adiga, Abhijin (aa5ts)" w:date="2019-08-28T06:00:00Z">
            <w:rPr>
              <w:del w:id="451" w:author="Adiga, Abhijin (aa5ts)" w:date="2019-08-24T23:06:00Z"/>
            </w:rPr>
          </w:rPrChange>
        </w:rPr>
      </w:pPr>
      <w:del w:id="452" w:author="Adiga, Abhijin (aa5ts)" w:date="2019-08-24T23:06:00Z">
        <w:r w:rsidRPr="00190F19" w:rsidDel="003171EC">
          <w:rPr>
            <w:rFonts w:asciiTheme="minorHAnsi" w:hAnsiTheme="minorHAnsi" w:cstheme="minorHAnsi"/>
            <w:rPrChange w:id="453" w:author="Adiga, Abhijin (aa5ts)" w:date="2019-08-28T06:00:00Z">
              <w:rPr/>
            </w:rPrChange>
          </w:rPr>
          <w:delText>&lt;$details summary="Reviewer 2"&gt;</w:delText>
        </w:r>
      </w:del>
    </w:p>
    <w:p w14:paraId="542D16C7" w14:textId="60CFAEED" w:rsidR="005B4699" w:rsidRPr="00190F19" w:rsidRDefault="005B4699" w:rsidP="00A021A4">
      <w:pPr>
        <w:rPr>
          <w:ins w:id="454" w:author="Adiga, Abhijin (aa5ts)" w:date="2019-08-26T07:04:00Z"/>
          <w:rFonts w:asciiTheme="minorHAnsi" w:hAnsiTheme="minorHAnsi" w:cstheme="minorHAnsi"/>
          <w:rPrChange w:id="455" w:author="Adiga, Abhijin (aa5ts)" w:date="2019-08-28T06:00:00Z">
            <w:rPr>
              <w:ins w:id="456" w:author="Adiga, Abhijin (aa5ts)" w:date="2019-08-26T07:04:00Z"/>
            </w:rPr>
          </w:rPrChange>
        </w:rPr>
      </w:pPr>
    </w:p>
    <w:p w14:paraId="15C3D454" w14:textId="47E77EE9" w:rsidR="00A021A4" w:rsidRPr="00190F19" w:rsidDel="002862F6" w:rsidRDefault="00A021A4" w:rsidP="00A021A4">
      <w:pPr>
        <w:rPr>
          <w:del w:id="457" w:author="Adiga, Abhijin (aa5ts)" w:date="2019-08-26T07:04:00Z"/>
          <w:rFonts w:asciiTheme="minorHAnsi" w:hAnsiTheme="minorHAnsi" w:cstheme="minorHAnsi"/>
        </w:rPr>
      </w:pPr>
    </w:p>
    <w:p w14:paraId="16FC8DEF" w14:textId="71DDC2C4" w:rsidR="002862F6" w:rsidRPr="00190F19" w:rsidRDefault="002862F6" w:rsidP="00A021A4">
      <w:pPr>
        <w:rPr>
          <w:ins w:id="458" w:author="Adiga, Abhijin (aa5ts)" w:date="2019-08-28T05:41:00Z"/>
          <w:rFonts w:asciiTheme="minorHAnsi" w:hAnsiTheme="minorHAnsi" w:cstheme="minorHAnsi"/>
        </w:rPr>
      </w:pPr>
    </w:p>
    <w:p w14:paraId="6385DB34" w14:textId="2137396D" w:rsidR="002862F6" w:rsidRPr="00190F19" w:rsidRDefault="002862F6" w:rsidP="00A021A4">
      <w:pPr>
        <w:rPr>
          <w:ins w:id="459" w:author="Adiga, Abhijin (aa5ts)" w:date="2019-08-28T05:41:00Z"/>
          <w:rFonts w:asciiTheme="minorHAnsi" w:hAnsiTheme="minorHAnsi" w:cstheme="minorHAnsi"/>
        </w:rPr>
      </w:pPr>
    </w:p>
    <w:p w14:paraId="5EA2D4C6" w14:textId="27C9A964" w:rsidR="002862F6" w:rsidRPr="00190F19" w:rsidRDefault="002862F6" w:rsidP="00A021A4">
      <w:pPr>
        <w:rPr>
          <w:ins w:id="460" w:author="Adiga, Abhijin (aa5ts)" w:date="2019-08-28T05:41:00Z"/>
          <w:rFonts w:asciiTheme="minorHAnsi" w:hAnsiTheme="minorHAnsi" w:cstheme="minorHAnsi"/>
        </w:rPr>
      </w:pPr>
    </w:p>
    <w:p w14:paraId="14B55EDA" w14:textId="1C402B3E" w:rsidR="00A021A4" w:rsidRPr="00C666F6" w:rsidRDefault="00A021A4">
      <w:pPr>
        <w:pStyle w:val="Heading2"/>
        <w:rPr>
          <w:ins w:id="461" w:author="Adiga, Abhijin (aa5ts)" w:date="2019-08-26T07:05:00Z"/>
        </w:rPr>
        <w:pPrChange w:id="462" w:author="Adiga, Abhijin (aa5ts)" w:date="2019-08-28T05:51:00Z">
          <w:pPr/>
        </w:pPrChange>
      </w:pPr>
      <w:r w:rsidRPr="00C666F6">
        <w:lastRenderedPageBreak/>
        <w:t>Referee: 2</w:t>
      </w:r>
    </w:p>
    <w:p w14:paraId="64C7BA12" w14:textId="5D3A287E" w:rsidR="005B4699" w:rsidRPr="00190F19" w:rsidRDefault="005B4699" w:rsidP="00A021A4">
      <w:pPr>
        <w:rPr>
          <w:ins w:id="463" w:author="Adiga, Abhijin (aa5ts)" w:date="2019-08-26T07:05:00Z"/>
          <w:rFonts w:asciiTheme="minorHAnsi" w:hAnsiTheme="minorHAnsi" w:cstheme="minorHAnsi"/>
          <w:rPrChange w:id="464" w:author="Adiga, Abhijin (aa5ts)" w:date="2019-08-28T06:00:00Z">
            <w:rPr>
              <w:ins w:id="465" w:author="Adiga, Abhijin (aa5ts)" w:date="2019-08-26T07:05:00Z"/>
            </w:rPr>
          </w:rPrChange>
        </w:rPr>
      </w:pPr>
    </w:p>
    <w:p w14:paraId="1B304F74" w14:textId="632A48C1" w:rsidR="005B4699" w:rsidRPr="00190F19" w:rsidRDefault="005B4699" w:rsidP="00A021A4">
      <w:pPr>
        <w:rPr>
          <w:rFonts w:asciiTheme="minorHAnsi" w:hAnsiTheme="minorHAnsi" w:cstheme="minorHAnsi"/>
          <w:color w:val="4472C4" w:themeColor="accent1"/>
          <w:rPrChange w:id="466" w:author="Adiga, Abhijin (aa5ts)" w:date="2019-08-28T06:00:00Z">
            <w:rPr/>
          </w:rPrChange>
        </w:rPr>
      </w:pPr>
      <w:ins w:id="467" w:author="Adiga, Abhijin (aa5ts)" w:date="2019-08-26T07:05:00Z">
        <w:r w:rsidRPr="00190F19">
          <w:rPr>
            <w:rFonts w:asciiTheme="minorHAnsi" w:hAnsiTheme="minorHAnsi" w:cstheme="minorHAnsi"/>
            <w:color w:val="4472C4" w:themeColor="accent1"/>
            <w:rPrChange w:id="468" w:author="Adiga, Abhijin (aa5ts)" w:date="2019-08-28T06:00:00Z">
              <w:rPr/>
            </w:rPrChange>
          </w:rPr>
          <w:t>We thank the reviewer for the useful comments.</w:t>
        </w:r>
      </w:ins>
    </w:p>
    <w:p w14:paraId="0D049DDA" w14:textId="77777777" w:rsidR="00A021A4" w:rsidRPr="00190F19" w:rsidRDefault="00A021A4" w:rsidP="00A021A4">
      <w:pPr>
        <w:rPr>
          <w:rFonts w:asciiTheme="minorHAnsi" w:hAnsiTheme="minorHAnsi" w:cstheme="minorHAnsi"/>
          <w:color w:val="4472C4" w:themeColor="accent1"/>
          <w:rPrChange w:id="469" w:author="Adiga, Abhijin (aa5ts)" w:date="2019-08-28T06:00:00Z">
            <w:rPr/>
          </w:rPrChange>
        </w:rPr>
      </w:pPr>
    </w:p>
    <w:p w14:paraId="052860B5" w14:textId="77777777" w:rsidR="00A021A4" w:rsidRPr="00190F19" w:rsidRDefault="00A021A4" w:rsidP="00A021A4">
      <w:pPr>
        <w:rPr>
          <w:rFonts w:asciiTheme="minorHAnsi" w:hAnsiTheme="minorHAnsi" w:cstheme="minorHAnsi"/>
          <w:color w:val="4472C4" w:themeColor="accent1"/>
          <w:rPrChange w:id="470" w:author="Adiga, Abhijin (aa5ts)" w:date="2019-08-28T06:00:00Z">
            <w:rPr/>
          </w:rPrChange>
        </w:rPr>
      </w:pPr>
      <w:r w:rsidRPr="00190F19">
        <w:rPr>
          <w:rFonts w:asciiTheme="minorHAnsi" w:hAnsiTheme="minorHAnsi" w:cstheme="minorHAnsi"/>
          <w:color w:val="4472C4" w:themeColor="accent1"/>
          <w:rPrChange w:id="471" w:author="Adiga, Abhijin (aa5ts)" w:date="2019-08-28T06:00:00Z">
            <w:rPr/>
          </w:rPrChange>
        </w:rPr>
        <w:t>Comments to the Author(s)</w:t>
      </w:r>
    </w:p>
    <w:p w14:paraId="7912AF2E" w14:textId="77777777" w:rsidR="00A021A4" w:rsidRPr="00190F19" w:rsidRDefault="00A021A4" w:rsidP="00A021A4">
      <w:pPr>
        <w:rPr>
          <w:rFonts w:asciiTheme="minorHAnsi" w:hAnsiTheme="minorHAnsi" w:cstheme="minorHAnsi"/>
          <w:color w:val="4472C4" w:themeColor="accent1"/>
          <w:rPrChange w:id="472" w:author="Adiga, Abhijin (aa5ts)" w:date="2019-08-28T06:00:00Z">
            <w:rPr/>
          </w:rPrChange>
        </w:rPr>
      </w:pPr>
      <w:r w:rsidRPr="00190F19">
        <w:rPr>
          <w:rFonts w:asciiTheme="minorHAnsi" w:hAnsiTheme="minorHAnsi" w:cstheme="minorHAnsi"/>
          <w:color w:val="4472C4" w:themeColor="accent1"/>
          <w:rPrChange w:id="473" w:author="Adiga, Abhijin (aa5ts)" w:date="2019-08-28T06:00:00Z">
            <w:rPr/>
          </w:rPrChange>
        </w:rPr>
        <w:t xml:space="preserve">This paper studies the relationship between exotic species invasions and trade and human mobility. This is a data-driven modelling approach to human-mediated spread which poses two interesting modelling challenges: (1) model complexity due to multiple drivers of epidemic dispersal and (2) model validation issues derived from existing data limitations. The paper is interesting and potentially relevant to the community of agricultural pest management. In particular, this seems like a useful means to visualise and recapitulate previous epidemics (a kind of “post-mortem” analysis) </w:t>
      </w:r>
      <w:commentRangeStart w:id="474"/>
      <w:r w:rsidRPr="00190F19">
        <w:rPr>
          <w:rFonts w:asciiTheme="minorHAnsi" w:hAnsiTheme="minorHAnsi" w:cstheme="minorHAnsi"/>
          <w:color w:val="4472C4" w:themeColor="accent1"/>
          <w:rPrChange w:id="475" w:author="Adiga, Abhijin (aa5ts)" w:date="2019-08-28T06:00:00Z">
            <w:rPr/>
          </w:rPrChange>
        </w:rPr>
        <w:t xml:space="preserve">but it is somehow lacking in terms of predictions. </w:t>
      </w:r>
      <w:commentRangeEnd w:id="474"/>
      <w:r w:rsidR="00AF1C92" w:rsidRPr="00190F19">
        <w:rPr>
          <w:rStyle w:val="CommentReference"/>
          <w:rFonts w:asciiTheme="minorHAnsi" w:hAnsiTheme="minorHAnsi" w:cstheme="minorHAnsi"/>
          <w:color w:val="4472C4" w:themeColor="accent1"/>
          <w:sz w:val="24"/>
          <w:szCs w:val="24"/>
          <w:rPrChange w:id="476" w:author="Adiga, Abhijin (aa5ts)" w:date="2019-08-28T06:00:00Z">
            <w:rPr>
              <w:rStyle w:val="CommentReference"/>
            </w:rPr>
          </w:rPrChange>
        </w:rPr>
        <w:commentReference w:id="474"/>
      </w:r>
    </w:p>
    <w:p w14:paraId="4B2E20A9" w14:textId="77777777" w:rsidR="002646FF" w:rsidRPr="00190F19" w:rsidRDefault="002646FF" w:rsidP="002646FF">
      <w:pPr>
        <w:rPr>
          <w:ins w:id="477" w:author="Adiga, Abhijin (aa5ts)" w:date="2019-08-26T16:15:00Z"/>
          <w:rFonts w:asciiTheme="minorHAnsi" w:hAnsiTheme="minorHAnsi" w:cstheme="minorHAnsi"/>
          <w:highlight w:val="yellow"/>
          <w:rPrChange w:id="478" w:author="Adiga, Abhijin (aa5ts)" w:date="2019-08-28T06:00:00Z">
            <w:rPr>
              <w:ins w:id="479" w:author="Adiga, Abhijin (aa5ts)" w:date="2019-08-26T16:15:00Z"/>
              <w:highlight w:val="yellow"/>
            </w:rPr>
          </w:rPrChange>
        </w:rPr>
      </w:pPr>
    </w:p>
    <w:p w14:paraId="67B62940" w14:textId="0A144CFC" w:rsidR="002646FF" w:rsidRPr="00190F19" w:rsidRDefault="000B5197" w:rsidP="002646FF">
      <w:pPr>
        <w:rPr>
          <w:ins w:id="480" w:author="Adiga, Abhijin (aa5ts)" w:date="2019-08-26T16:15:00Z"/>
          <w:rFonts w:asciiTheme="minorHAnsi" w:hAnsiTheme="minorHAnsi" w:cstheme="minorHAnsi"/>
          <w:rPrChange w:id="481" w:author="Adiga, Abhijin (aa5ts)" w:date="2019-08-28T06:00:00Z">
            <w:rPr>
              <w:ins w:id="482" w:author="Adiga, Abhijin (aa5ts)" w:date="2019-08-26T16:15:00Z"/>
            </w:rPr>
          </w:rPrChange>
        </w:rPr>
      </w:pPr>
      <w:ins w:id="483" w:author="Adiga, Abhijin (aa5ts)" w:date="2019-08-28T05:48:00Z">
        <w:r w:rsidRPr="00190F19">
          <w:rPr>
            <w:rFonts w:asciiTheme="minorHAnsi" w:hAnsiTheme="minorHAnsi" w:cstheme="minorHAnsi"/>
            <w:b/>
          </w:rPr>
          <w:t xml:space="preserve">Response: </w:t>
        </w:r>
        <w:r w:rsidRPr="00190F19">
          <w:rPr>
            <w:rFonts w:asciiTheme="minorHAnsi" w:hAnsiTheme="minorHAnsi" w:cstheme="minorHAnsi"/>
          </w:rPr>
          <w:t>Please see our response below about the concern on predi</w:t>
        </w:r>
      </w:ins>
      <w:ins w:id="484" w:author="Adiga, Abhijin (aa5ts)" w:date="2019-08-28T05:49:00Z">
        <w:r w:rsidRPr="00190F19">
          <w:rPr>
            <w:rFonts w:asciiTheme="minorHAnsi" w:hAnsiTheme="minorHAnsi" w:cstheme="minorHAnsi"/>
          </w:rPr>
          <w:t>ctions.</w:t>
        </w:r>
      </w:ins>
    </w:p>
    <w:p w14:paraId="5CD77716" w14:textId="77777777" w:rsidR="00A021A4" w:rsidRPr="00190F19" w:rsidRDefault="00A021A4" w:rsidP="00A021A4">
      <w:pPr>
        <w:rPr>
          <w:rFonts w:asciiTheme="minorHAnsi" w:hAnsiTheme="minorHAnsi" w:cstheme="minorHAnsi"/>
          <w:rPrChange w:id="485" w:author="Adiga, Abhijin (aa5ts)" w:date="2019-08-28T06:00:00Z">
            <w:rPr/>
          </w:rPrChange>
        </w:rPr>
      </w:pPr>
    </w:p>
    <w:p w14:paraId="51007F1A" w14:textId="26E10859" w:rsidR="00A021A4" w:rsidRPr="00190F19" w:rsidRDefault="00A021A4" w:rsidP="00A021A4">
      <w:pPr>
        <w:rPr>
          <w:ins w:id="486" w:author="Adiga, Abhijin (aa5ts)" w:date="2019-08-26T23:10:00Z"/>
          <w:rFonts w:asciiTheme="minorHAnsi" w:hAnsiTheme="minorHAnsi" w:cstheme="minorHAnsi"/>
          <w:color w:val="4472C4" w:themeColor="accent1"/>
          <w:rPrChange w:id="487" w:author="Adiga, Abhijin (aa5ts)" w:date="2019-08-28T06:00:00Z">
            <w:rPr>
              <w:ins w:id="488" w:author="Adiga, Abhijin (aa5ts)" w:date="2019-08-26T23:10:00Z"/>
            </w:rPr>
          </w:rPrChange>
        </w:rPr>
      </w:pPr>
      <w:r w:rsidRPr="00190F19">
        <w:rPr>
          <w:rFonts w:asciiTheme="minorHAnsi" w:hAnsiTheme="minorHAnsi" w:cstheme="minorHAnsi"/>
          <w:color w:val="4472C4" w:themeColor="accent1"/>
          <w:rPrChange w:id="489" w:author="Adiga, Abhijin (aa5ts)" w:date="2019-08-28T06:00:00Z">
            <w:rPr/>
          </w:rPrChange>
        </w:rPr>
        <w:t xml:space="preserve">An interesting novelty of the paper is the application of a machine learning framework to calibrate the model best model parameters (see ‘Analysis of spread pattern’, pp. 7). In effect, this applies a method originally develop in the community of agent-based models to the modelling of epidemic spread. My main concern is not the parameter fitting (but one should recall that the workings of clustering algorithms are difficult to understand) but the novelty of the modelling approach, which is unclear. </w:t>
      </w:r>
    </w:p>
    <w:p w14:paraId="220A0A29" w14:textId="763499D6" w:rsidR="00914DB0" w:rsidRPr="00190F19" w:rsidRDefault="00914DB0" w:rsidP="00A021A4">
      <w:pPr>
        <w:rPr>
          <w:ins w:id="490" w:author="Adiga, Abhijin (aa5ts)" w:date="2019-08-26T23:10:00Z"/>
          <w:rFonts w:asciiTheme="minorHAnsi" w:hAnsiTheme="minorHAnsi" w:cstheme="minorHAnsi"/>
          <w:rPrChange w:id="491" w:author="Adiga, Abhijin (aa5ts)" w:date="2019-08-28T06:00:00Z">
            <w:rPr>
              <w:ins w:id="492" w:author="Adiga, Abhijin (aa5ts)" w:date="2019-08-26T23:10:00Z"/>
            </w:rPr>
          </w:rPrChange>
        </w:rPr>
      </w:pPr>
    </w:p>
    <w:p w14:paraId="5AFEA9DE" w14:textId="5064FE5E" w:rsidR="00914DB0" w:rsidRPr="00190F19" w:rsidRDefault="00914DB0" w:rsidP="00A021A4">
      <w:pPr>
        <w:rPr>
          <w:rFonts w:asciiTheme="minorHAnsi" w:hAnsiTheme="minorHAnsi" w:cstheme="minorHAnsi"/>
          <w:rPrChange w:id="493" w:author="Adiga, Abhijin (aa5ts)" w:date="2019-08-28T06:00:00Z">
            <w:rPr/>
          </w:rPrChange>
        </w:rPr>
      </w:pPr>
      <w:ins w:id="494" w:author="Adiga, Abhijin (aa5ts)" w:date="2019-08-26T23:11:00Z">
        <w:r w:rsidRPr="00190F19">
          <w:rPr>
            <w:rFonts w:asciiTheme="minorHAnsi" w:hAnsiTheme="minorHAnsi" w:cstheme="minorHAnsi"/>
            <w:b/>
            <w:rPrChange w:id="495" w:author="Adiga, Abhijin (aa5ts)" w:date="2019-08-28T06:00:00Z">
              <w:rPr/>
            </w:rPrChange>
          </w:rPr>
          <w:t>Response</w:t>
        </w:r>
        <w:r w:rsidRPr="00190F19">
          <w:rPr>
            <w:rFonts w:asciiTheme="minorHAnsi" w:hAnsiTheme="minorHAnsi" w:cstheme="minorHAnsi"/>
            <w:rPrChange w:id="496" w:author="Adiga, Abhijin (aa5ts)" w:date="2019-08-28T06:00:00Z">
              <w:rPr/>
            </w:rPrChange>
          </w:rPr>
          <w:t xml:space="preserve">: To better explain the clustering/CART approach, we have moved the relevant figure </w:t>
        </w:r>
      </w:ins>
      <w:ins w:id="497" w:author="Adiga, Abhijin (aa5ts)" w:date="2019-08-26T23:12:00Z">
        <w:r w:rsidRPr="00190F19">
          <w:rPr>
            <w:rFonts w:asciiTheme="minorHAnsi" w:hAnsiTheme="minorHAnsi" w:cstheme="minorHAnsi"/>
            <w:rPrChange w:id="498" w:author="Adiga, Abhijin (aa5ts)" w:date="2019-08-28T06:00:00Z">
              <w:rPr/>
            </w:rPrChange>
          </w:rPr>
          <w:t xml:space="preserve">from the supplementary material to the main paper. In addition, we have added more details to the figure. Hopefully, this helps the reader to understand the framework better. </w:t>
        </w:r>
      </w:ins>
      <w:ins w:id="499" w:author="Adiga, Abhijin (aa5ts)" w:date="2019-08-26T23:16:00Z">
        <w:r w:rsidRPr="00190F19">
          <w:rPr>
            <w:rFonts w:asciiTheme="minorHAnsi" w:hAnsiTheme="minorHAnsi" w:cstheme="minorHAnsi"/>
            <w:rPrChange w:id="500" w:author="Adiga, Abhijin (aa5ts)" w:date="2019-08-28T06:00:00Z">
              <w:rPr/>
            </w:rPrChange>
          </w:rPr>
          <w:t>Also, d</w:t>
        </w:r>
      </w:ins>
      <w:ins w:id="501" w:author="Adiga, Abhijin (aa5ts)" w:date="2019-08-26T23:14:00Z">
        <w:r w:rsidRPr="00190F19">
          <w:rPr>
            <w:rFonts w:asciiTheme="minorHAnsi" w:hAnsiTheme="minorHAnsi" w:cstheme="minorHAnsi"/>
            <w:rPrChange w:id="502" w:author="Adiga, Abhijin (aa5ts)" w:date="2019-08-28T06:00:00Z">
              <w:rPr/>
            </w:rPrChange>
          </w:rPr>
          <w:t xml:space="preserve">ue to lack of space, we could not provide definitions or </w:t>
        </w:r>
      </w:ins>
      <w:ins w:id="503" w:author="Adiga, Abhijin (aa5ts)" w:date="2019-08-26T23:16:00Z">
        <w:r w:rsidRPr="00190F19">
          <w:rPr>
            <w:rFonts w:asciiTheme="minorHAnsi" w:hAnsiTheme="minorHAnsi" w:cstheme="minorHAnsi"/>
            <w:rPrChange w:id="504" w:author="Adiga, Abhijin (aa5ts)" w:date="2019-08-28T06:00:00Z">
              <w:rPr/>
            </w:rPrChange>
          </w:rPr>
          <w:t xml:space="preserve">descriptions of the clustering algorithms. However, these algorithms are very popular and </w:t>
        </w:r>
      </w:ins>
      <w:ins w:id="505" w:author="Adiga, Abhijin (aa5ts)" w:date="2019-08-26T23:17:00Z">
        <w:r w:rsidRPr="00190F19">
          <w:rPr>
            <w:rFonts w:asciiTheme="minorHAnsi" w:hAnsiTheme="minorHAnsi" w:cstheme="minorHAnsi"/>
            <w:rPrChange w:id="506" w:author="Adiga, Abhijin (aa5ts)" w:date="2019-08-28T06:00:00Z">
              <w:rPr/>
            </w:rPrChange>
          </w:rPr>
          <w:t xml:space="preserve">implemented for most </w:t>
        </w:r>
      </w:ins>
      <w:ins w:id="507" w:author="Adiga, Abhijin (aa5ts)" w:date="2019-08-26T23:18:00Z">
        <w:r w:rsidRPr="00190F19">
          <w:rPr>
            <w:rFonts w:asciiTheme="minorHAnsi" w:hAnsiTheme="minorHAnsi" w:cstheme="minorHAnsi"/>
            <w:rPrChange w:id="508" w:author="Adiga, Abhijin (aa5ts)" w:date="2019-08-28T06:00:00Z">
              <w:rPr/>
            </w:rPrChange>
          </w:rPr>
          <w:t>popular software such as python and R</w:t>
        </w:r>
      </w:ins>
      <w:ins w:id="509" w:author="Adiga, Abhijin (aa5ts)" w:date="2019-08-26T23:17:00Z">
        <w:r w:rsidRPr="00190F19">
          <w:rPr>
            <w:rFonts w:asciiTheme="minorHAnsi" w:hAnsiTheme="minorHAnsi" w:cstheme="minorHAnsi"/>
            <w:rPrChange w:id="510" w:author="Adiga, Abhijin (aa5ts)" w:date="2019-08-28T06:00:00Z">
              <w:rPr/>
            </w:rPrChange>
          </w:rPr>
          <w:t>.</w:t>
        </w:r>
      </w:ins>
      <w:ins w:id="511" w:author="Adiga, Abhijin (aa5ts)" w:date="2019-08-26T23:14:00Z">
        <w:r w:rsidRPr="00190F19">
          <w:rPr>
            <w:rFonts w:asciiTheme="minorHAnsi" w:hAnsiTheme="minorHAnsi" w:cstheme="minorHAnsi"/>
            <w:rPrChange w:id="512" w:author="Adiga, Abhijin (aa5ts)" w:date="2019-08-28T06:00:00Z">
              <w:rPr/>
            </w:rPrChange>
          </w:rPr>
          <w:t xml:space="preserve"> </w:t>
        </w:r>
      </w:ins>
    </w:p>
    <w:p w14:paraId="1B18E8CE" w14:textId="77777777" w:rsidR="00A021A4" w:rsidRPr="00190F19" w:rsidRDefault="00A021A4" w:rsidP="00A021A4">
      <w:pPr>
        <w:rPr>
          <w:rFonts w:asciiTheme="minorHAnsi" w:hAnsiTheme="minorHAnsi" w:cstheme="minorHAnsi"/>
          <w:rPrChange w:id="513" w:author="Adiga, Abhijin (aa5ts)" w:date="2019-08-28T06:00:00Z">
            <w:rPr/>
          </w:rPrChange>
        </w:rPr>
      </w:pPr>
    </w:p>
    <w:p w14:paraId="22D6E4A7" w14:textId="77777777" w:rsidR="00063577" w:rsidRPr="00190F19" w:rsidRDefault="00A021A4" w:rsidP="00A021A4">
      <w:pPr>
        <w:rPr>
          <w:ins w:id="514" w:author="Adiga, Abhijin (aa5ts)" w:date="2019-08-23T11:36:00Z"/>
          <w:rFonts w:asciiTheme="minorHAnsi" w:hAnsiTheme="minorHAnsi" w:cstheme="minorHAnsi"/>
          <w:color w:val="4472C4" w:themeColor="accent1"/>
          <w:rPrChange w:id="515" w:author="Adiga, Abhijin (aa5ts)" w:date="2019-08-28T06:00:00Z">
            <w:rPr>
              <w:ins w:id="516" w:author="Adiga, Abhijin (aa5ts)" w:date="2019-08-23T11:36:00Z"/>
            </w:rPr>
          </w:rPrChange>
        </w:rPr>
      </w:pPr>
      <w:r w:rsidRPr="00190F19">
        <w:rPr>
          <w:rFonts w:asciiTheme="minorHAnsi" w:hAnsiTheme="minorHAnsi" w:cstheme="minorHAnsi"/>
          <w:color w:val="4472C4" w:themeColor="accent1"/>
          <w:rPrChange w:id="517" w:author="Adiga, Abhijin (aa5ts)" w:date="2019-08-28T06:00:00Z">
            <w:rPr/>
          </w:rPrChange>
        </w:rPr>
        <w:t xml:space="preserve">I found the modelling terminology a bit confusing. The model is called “stochastic multi-scale propagation” or “multi-pathway spread” but a more apt classification seems “old-school cellular automata” (CA) model of epidemic spreading. The authors should review similar CA models and tell us what is really new in this case. Perhaps merging the “literature review” section with the introduction can help in this regard.  </w:t>
      </w:r>
    </w:p>
    <w:p w14:paraId="309D9A06" w14:textId="1CAF97D3" w:rsidR="00063577" w:rsidRPr="00190F19" w:rsidRDefault="00063577" w:rsidP="00A021A4">
      <w:pPr>
        <w:rPr>
          <w:ins w:id="518" w:author="Adiga, Abhijin (aa5ts)" w:date="2019-08-23T11:37:00Z"/>
          <w:rFonts w:asciiTheme="minorHAnsi" w:hAnsiTheme="minorHAnsi" w:cstheme="minorHAnsi"/>
          <w:rPrChange w:id="519" w:author="Adiga, Abhijin (aa5ts)" w:date="2019-08-28T06:00:00Z">
            <w:rPr>
              <w:ins w:id="520" w:author="Adiga, Abhijin (aa5ts)" w:date="2019-08-23T11:37:00Z"/>
            </w:rPr>
          </w:rPrChange>
        </w:rPr>
      </w:pPr>
    </w:p>
    <w:p w14:paraId="64676657" w14:textId="0C2F65AA" w:rsidR="00063577" w:rsidRPr="00190F19" w:rsidRDefault="00AA71E7" w:rsidP="00063577">
      <w:pPr>
        <w:rPr>
          <w:ins w:id="521" w:author="Adiga, Abhijin (aa5ts)" w:date="2019-08-26T06:35:00Z"/>
          <w:rFonts w:asciiTheme="minorHAnsi" w:hAnsiTheme="minorHAnsi" w:cstheme="minorHAnsi"/>
          <w:color w:val="000000"/>
          <w:rPrChange w:id="522" w:author="Adiga, Abhijin (aa5ts)" w:date="2019-08-28T06:00:00Z">
            <w:rPr>
              <w:ins w:id="523" w:author="Adiga, Abhijin (aa5ts)" w:date="2019-08-26T06:35:00Z"/>
              <w:rFonts w:ascii="Helvetica" w:hAnsi="Helvetica" w:cs="Helvetica"/>
              <w:color w:val="000000"/>
              <w:sz w:val="22"/>
              <w:szCs w:val="22"/>
            </w:rPr>
          </w:rPrChange>
        </w:rPr>
      </w:pPr>
      <w:ins w:id="524" w:author="Adiga, Abhijin (aa5ts)" w:date="2019-08-26T16:15:00Z">
        <w:r w:rsidRPr="00190F19">
          <w:rPr>
            <w:rFonts w:asciiTheme="minorHAnsi" w:hAnsiTheme="minorHAnsi" w:cstheme="minorHAnsi"/>
            <w:b/>
            <w:rPrChange w:id="525" w:author="Adiga, Abhijin (aa5ts)" w:date="2019-08-28T06:00:00Z">
              <w:rPr>
                <w:highlight w:val="yellow"/>
              </w:rPr>
            </w:rPrChange>
          </w:rPr>
          <w:t>Response</w:t>
        </w:r>
        <w:r w:rsidRPr="00190F19">
          <w:rPr>
            <w:rFonts w:asciiTheme="minorHAnsi" w:hAnsiTheme="minorHAnsi" w:cstheme="minorHAnsi"/>
            <w:rPrChange w:id="526" w:author="Adiga, Abhijin (aa5ts)" w:date="2019-08-28T06:00:00Z">
              <w:rPr>
                <w:highlight w:val="yellow"/>
              </w:rPr>
            </w:rPrChange>
          </w:rPr>
          <w:t xml:space="preserve">: </w:t>
        </w:r>
      </w:ins>
      <w:ins w:id="527" w:author="Adiga, Abhijin (aa5ts)" w:date="2019-08-25T22:40:00Z">
        <w:r w:rsidR="00373EA1" w:rsidRPr="00190F19">
          <w:rPr>
            <w:rFonts w:asciiTheme="minorHAnsi" w:hAnsiTheme="minorHAnsi" w:cstheme="minorHAnsi"/>
            <w:rPrChange w:id="528" w:author="Adiga, Abhijin (aa5ts)" w:date="2019-08-28T06:00:00Z">
              <w:rPr>
                <w:highlight w:val="yellow"/>
              </w:rPr>
            </w:rPrChange>
          </w:rPr>
          <w:t xml:space="preserve">The terminologies “multi-pathway spread” and </w:t>
        </w:r>
      </w:ins>
      <w:ins w:id="529" w:author="Adiga, Abhijin (aa5ts)" w:date="2019-08-25T22:41:00Z">
        <w:r w:rsidR="00373EA1" w:rsidRPr="00190F19">
          <w:rPr>
            <w:rFonts w:asciiTheme="minorHAnsi" w:hAnsiTheme="minorHAnsi" w:cstheme="minorHAnsi"/>
            <w:rPrChange w:id="530" w:author="Adiga, Abhijin (aa5ts)" w:date="2019-08-28T06:00:00Z">
              <w:rPr>
                <w:highlight w:val="yellow"/>
              </w:rPr>
            </w:rPrChange>
          </w:rPr>
          <w:t xml:space="preserve">“multi-scale propagation” have been used in the invasive species literature before. </w:t>
        </w:r>
      </w:ins>
      <w:ins w:id="531" w:author="Adiga, Abhijin (aa5ts)" w:date="2019-08-25T22:45:00Z">
        <w:r w:rsidR="00373EA1" w:rsidRPr="00190F19">
          <w:rPr>
            <w:rFonts w:asciiTheme="minorHAnsi" w:hAnsiTheme="minorHAnsi" w:cstheme="minorHAnsi"/>
            <w:rPrChange w:id="532" w:author="Adiga, Abhijin (aa5ts)" w:date="2019-08-28T06:00:00Z">
              <w:rPr>
                <w:highlight w:val="yellow"/>
              </w:rPr>
            </w:rPrChange>
          </w:rPr>
          <w:t xml:space="preserve">For example, </w:t>
        </w:r>
      </w:ins>
      <w:proofErr w:type="spellStart"/>
      <w:ins w:id="533" w:author="Adiga, Abhijin (aa5ts)" w:date="2019-08-25T22:41:00Z">
        <w:r w:rsidR="00373EA1" w:rsidRPr="00190F19">
          <w:rPr>
            <w:rFonts w:asciiTheme="minorHAnsi" w:hAnsiTheme="minorHAnsi" w:cstheme="minorHAnsi"/>
            <w:rPrChange w:id="534" w:author="Adiga, Abhijin (aa5ts)" w:date="2019-08-28T06:00:00Z">
              <w:rPr>
                <w:highlight w:val="yellow"/>
              </w:rPr>
            </w:rPrChange>
          </w:rPr>
          <w:t>Douma</w:t>
        </w:r>
        <w:proofErr w:type="spellEnd"/>
        <w:r w:rsidR="00373EA1" w:rsidRPr="00190F19">
          <w:rPr>
            <w:rFonts w:asciiTheme="minorHAnsi" w:hAnsiTheme="minorHAnsi" w:cstheme="minorHAnsi"/>
            <w:rPrChange w:id="535" w:author="Adiga, Abhijin (aa5ts)" w:date="2019-08-28T06:00:00Z">
              <w:rPr>
                <w:highlight w:val="yellow"/>
              </w:rPr>
            </w:rPrChange>
          </w:rPr>
          <w:t xml:space="preserve"> et al. (2016)</w:t>
        </w:r>
      </w:ins>
      <w:ins w:id="536" w:author="Adiga, Abhijin (aa5ts)" w:date="2019-08-25T22:45:00Z">
        <w:r w:rsidR="00373EA1" w:rsidRPr="00190F19">
          <w:rPr>
            <w:rFonts w:asciiTheme="minorHAnsi" w:hAnsiTheme="minorHAnsi" w:cstheme="minorHAnsi"/>
            <w:rPrChange w:id="537" w:author="Adiga, Abhijin (aa5ts)" w:date="2019-08-28T06:00:00Z">
              <w:rPr>
                <w:highlight w:val="yellow"/>
              </w:rPr>
            </w:rPrChange>
          </w:rPr>
          <w:t xml:space="preserve"> surveys different “pathway” models among</w:t>
        </w:r>
      </w:ins>
      <w:ins w:id="538" w:author="Adiga, Abhijin (aa5ts)" w:date="2019-08-25T22:46:00Z">
        <w:r w:rsidR="00373EA1" w:rsidRPr="00190F19">
          <w:rPr>
            <w:rFonts w:asciiTheme="minorHAnsi" w:hAnsiTheme="minorHAnsi" w:cstheme="minorHAnsi"/>
            <w:rPrChange w:id="539" w:author="Adiga, Abhijin (aa5ts)" w:date="2019-08-28T06:00:00Z">
              <w:rPr>
                <w:highlight w:val="yellow"/>
              </w:rPr>
            </w:rPrChange>
          </w:rPr>
          <w:t xml:space="preserve"> which network propagation based methods are used in a </w:t>
        </w:r>
      </w:ins>
      <w:ins w:id="540" w:author="Adiga, Abhijin (aa5ts)" w:date="2019-08-26T06:26:00Z">
        <w:r w:rsidR="00A70401" w:rsidRPr="00190F19">
          <w:rPr>
            <w:rFonts w:asciiTheme="minorHAnsi" w:hAnsiTheme="minorHAnsi" w:cstheme="minorHAnsi"/>
            <w:rPrChange w:id="541" w:author="Adiga, Abhijin (aa5ts)" w:date="2019-08-28T06:00:00Z">
              <w:rPr>
                <w:highlight w:val="yellow"/>
              </w:rPr>
            </w:rPrChange>
          </w:rPr>
          <w:t xml:space="preserve">significant number </w:t>
        </w:r>
      </w:ins>
      <w:ins w:id="542" w:author="Adiga, Abhijin (aa5ts)" w:date="2019-08-25T22:46:00Z">
        <w:r w:rsidR="00373EA1" w:rsidRPr="00190F19">
          <w:rPr>
            <w:rFonts w:asciiTheme="minorHAnsi" w:hAnsiTheme="minorHAnsi" w:cstheme="minorHAnsi"/>
            <w:rPrChange w:id="543" w:author="Adiga, Abhijin (aa5ts)" w:date="2019-08-28T06:00:00Z">
              <w:rPr>
                <w:highlight w:val="yellow"/>
              </w:rPr>
            </w:rPrChange>
          </w:rPr>
          <w:t>of works</w:t>
        </w:r>
      </w:ins>
      <w:ins w:id="544" w:author="Adiga, Abhijin (aa5ts)" w:date="2019-08-25T22:45:00Z">
        <w:r w:rsidR="00373EA1" w:rsidRPr="00190F19">
          <w:rPr>
            <w:rFonts w:asciiTheme="minorHAnsi" w:hAnsiTheme="minorHAnsi" w:cstheme="minorHAnsi"/>
            <w:rPrChange w:id="545" w:author="Adiga, Abhijin (aa5ts)" w:date="2019-08-28T06:00:00Z">
              <w:rPr>
                <w:highlight w:val="yellow"/>
              </w:rPr>
            </w:rPrChange>
          </w:rPr>
          <w:t>.</w:t>
        </w:r>
      </w:ins>
      <w:ins w:id="546" w:author="Adiga, Abhijin (aa5ts)" w:date="2019-08-25T22:46:00Z">
        <w:r w:rsidR="00BC12FD" w:rsidRPr="00190F19">
          <w:rPr>
            <w:rFonts w:asciiTheme="minorHAnsi" w:hAnsiTheme="minorHAnsi" w:cstheme="minorHAnsi"/>
            <w:rPrChange w:id="547" w:author="Adiga, Abhijin (aa5ts)" w:date="2019-08-28T06:00:00Z">
              <w:rPr>
                <w:highlight w:val="yellow"/>
              </w:rPr>
            </w:rPrChange>
          </w:rPr>
          <w:t xml:space="preserve"> </w:t>
        </w:r>
      </w:ins>
      <w:ins w:id="548" w:author="Adiga, Abhijin (aa5ts)" w:date="2019-08-25T22:48:00Z">
        <w:r w:rsidR="00BC12FD" w:rsidRPr="00190F19">
          <w:rPr>
            <w:rFonts w:asciiTheme="minorHAnsi" w:hAnsiTheme="minorHAnsi" w:cstheme="minorHAnsi"/>
            <w:rPrChange w:id="549" w:author="Adiga, Abhijin (aa5ts)" w:date="2019-08-28T06:00:00Z">
              <w:rPr>
                <w:highlight w:val="yellow"/>
              </w:rPr>
            </w:rPrChange>
          </w:rPr>
          <w:t xml:space="preserve">Our model is “multi-scale” in nature </w:t>
        </w:r>
      </w:ins>
      <w:ins w:id="550" w:author="Adiga, Abhijin (aa5ts)" w:date="2019-08-26T06:39:00Z">
        <w:del w:id="551" w:author="Microsoft Office User" w:date="2019-08-31T16:13:00Z">
          <w:r w:rsidR="0077524A" w:rsidRPr="00190F19" w:rsidDel="00407578">
            <w:rPr>
              <w:rFonts w:asciiTheme="minorHAnsi" w:hAnsiTheme="minorHAnsi" w:cstheme="minorHAnsi"/>
              <w:rPrChange w:id="552" w:author="Adiga, Abhijin (aa5ts)" w:date="2019-08-28T06:00:00Z">
                <w:rPr>
                  <w:highlight w:val="yellow"/>
                </w:rPr>
              </w:rPrChange>
            </w:rPr>
            <w:delText>like</w:delText>
          </w:r>
        </w:del>
      </w:ins>
      <w:ins w:id="553" w:author="Adiga, Abhijin (aa5ts)" w:date="2019-08-25T22:46:00Z">
        <w:del w:id="554" w:author="Microsoft Office User" w:date="2019-08-31T16:13:00Z">
          <w:r w:rsidR="00BC12FD" w:rsidRPr="00190F19" w:rsidDel="00407578">
            <w:rPr>
              <w:rFonts w:asciiTheme="minorHAnsi" w:hAnsiTheme="minorHAnsi" w:cstheme="minorHAnsi"/>
              <w:rPrChange w:id="555" w:author="Adiga, Abhijin (aa5ts)" w:date="2019-08-28T06:00:00Z">
                <w:rPr>
                  <w:highlight w:val="yellow"/>
                </w:rPr>
              </w:rPrChange>
            </w:rPr>
            <w:delText xml:space="preserve"> </w:delText>
          </w:r>
        </w:del>
      </w:ins>
      <w:ins w:id="556" w:author="Adiga, Abhijin (aa5ts)" w:date="2019-08-26T06:26:00Z">
        <w:del w:id="557" w:author="Microsoft Office User" w:date="2019-08-31T16:13:00Z">
          <w:r w:rsidR="00A70401" w:rsidRPr="00190F19" w:rsidDel="00407578">
            <w:rPr>
              <w:rFonts w:asciiTheme="minorHAnsi" w:hAnsiTheme="minorHAnsi" w:cstheme="minorHAnsi"/>
              <w:rPrChange w:id="558" w:author="Adiga, Abhijin (aa5ts)" w:date="2019-08-28T06:00:00Z">
                <w:rPr>
                  <w:highlight w:val="yellow"/>
                </w:rPr>
              </w:rPrChange>
            </w:rPr>
            <w:delText>for e.g.</w:delText>
          </w:r>
        </w:del>
      </w:ins>
      <w:ins w:id="559" w:author="Microsoft Office User" w:date="2019-08-31T16:13:00Z">
        <w:r w:rsidR="00407578">
          <w:rPr>
            <w:rFonts w:asciiTheme="minorHAnsi" w:hAnsiTheme="minorHAnsi" w:cstheme="minorHAnsi"/>
          </w:rPr>
          <w:t xml:space="preserve">such as the one considered for example by </w:t>
        </w:r>
      </w:ins>
      <w:ins w:id="560" w:author="Adiga, Abhijin (aa5ts)" w:date="2019-08-26T06:26:00Z">
        <w:r w:rsidR="00A70401" w:rsidRPr="00190F19">
          <w:rPr>
            <w:rFonts w:asciiTheme="minorHAnsi" w:hAnsiTheme="minorHAnsi" w:cstheme="minorHAnsi"/>
            <w:rPrChange w:id="561" w:author="Adiga, Abhijin (aa5ts)" w:date="2019-08-28T06:00:00Z">
              <w:rPr>
                <w:highlight w:val="yellow"/>
              </w:rPr>
            </w:rPrChange>
          </w:rPr>
          <w:t xml:space="preserve"> </w:t>
        </w:r>
      </w:ins>
      <w:proofErr w:type="spellStart"/>
      <w:ins w:id="562" w:author="Adiga, Abhijin (aa5ts)" w:date="2019-08-25T22:47:00Z">
        <w:r w:rsidR="00BC12FD" w:rsidRPr="00190F19">
          <w:rPr>
            <w:rFonts w:asciiTheme="minorHAnsi" w:hAnsiTheme="minorHAnsi" w:cstheme="minorHAnsi"/>
            <w:color w:val="000000"/>
            <w:rPrChange w:id="563" w:author="Adiga, Abhijin (aa5ts)" w:date="2019-08-28T06:00:00Z">
              <w:rPr>
                <w:rFonts w:ascii="Helvetica" w:hAnsi="Helvetica" w:cs="Helvetica"/>
                <w:color w:val="000000"/>
                <w:sz w:val="22"/>
                <w:szCs w:val="22"/>
              </w:rPr>
            </w:rPrChange>
          </w:rPr>
          <w:t>Wildemeersch</w:t>
        </w:r>
        <w:proofErr w:type="spellEnd"/>
        <w:r w:rsidR="00BC12FD" w:rsidRPr="00190F19">
          <w:rPr>
            <w:rFonts w:asciiTheme="minorHAnsi" w:hAnsiTheme="minorHAnsi" w:cstheme="minorHAnsi"/>
            <w:color w:val="000000"/>
            <w:rPrChange w:id="564" w:author="Adiga, Abhijin (aa5ts)" w:date="2019-08-28T06:00:00Z">
              <w:rPr>
                <w:rFonts w:ascii="Helvetica" w:hAnsi="Helvetica" w:cs="Helvetica"/>
                <w:color w:val="000000"/>
                <w:sz w:val="22"/>
                <w:szCs w:val="22"/>
              </w:rPr>
            </w:rPrChange>
          </w:rPr>
          <w:t xml:space="preserve"> et al. (2019)</w:t>
        </w:r>
      </w:ins>
      <w:ins w:id="565" w:author="Adiga, Abhijin (aa5ts)" w:date="2019-08-25T22:48:00Z">
        <w:r w:rsidR="00BC12FD" w:rsidRPr="00190F19">
          <w:rPr>
            <w:rFonts w:asciiTheme="minorHAnsi" w:hAnsiTheme="minorHAnsi" w:cstheme="minorHAnsi"/>
            <w:color w:val="000000"/>
            <w:rPrChange w:id="566" w:author="Adiga, Abhijin (aa5ts)" w:date="2019-08-28T06:00:00Z">
              <w:rPr>
                <w:rFonts w:ascii="Helvetica" w:hAnsi="Helvetica" w:cs="Helvetica"/>
                <w:color w:val="000000"/>
                <w:sz w:val="22"/>
                <w:szCs w:val="22"/>
              </w:rPr>
            </w:rPrChange>
          </w:rPr>
          <w:t xml:space="preserve">, </w:t>
        </w:r>
      </w:ins>
      <w:ins w:id="567" w:author="Adiga, Abhijin (aa5ts)" w:date="2019-08-25T22:50:00Z">
        <w:r w:rsidR="00BC12FD" w:rsidRPr="00190F19">
          <w:rPr>
            <w:rFonts w:asciiTheme="minorHAnsi" w:hAnsiTheme="minorHAnsi" w:cstheme="minorHAnsi"/>
            <w:color w:val="000000"/>
            <w:rPrChange w:id="568" w:author="Adiga, Abhijin (aa5ts)" w:date="2019-08-28T06:00:00Z">
              <w:rPr>
                <w:rFonts w:ascii="Helvetica" w:hAnsi="Helvetica" w:cs="Helvetica"/>
                <w:color w:val="000000"/>
                <w:sz w:val="22"/>
                <w:szCs w:val="22"/>
              </w:rPr>
            </w:rPrChange>
          </w:rPr>
          <w:t xml:space="preserve">who </w:t>
        </w:r>
      </w:ins>
      <w:ins w:id="569" w:author="Adiga, Abhijin (aa5ts)" w:date="2019-08-25T22:51:00Z">
        <w:r w:rsidR="00BC12FD" w:rsidRPr="00190F19">
          <w:rPr>
            <w:rFonts w:asciiTheme="minorHAnsi" w:hAnsiTheme="minorHAnsi" w:cstheme="minorHAnsi"/>
            <w:color w:val="000000"/>
            <w:rPrChange w:id="570" w:author="Adiga, Abhijin (aa5ts)" w:date="2019-08-28T06:00:00Z">
              <w:rPr>
                <w:rFonts w:ascii="Helvetica" w:hAnsi="Helvetica" w:cs="Helvetica"/>
                <w:color w:val="000000"/>
                <w:sz w:val="22"/>
                <w:szCs w:val="22"/>
              </w:rPr>
            </w:rPrChange>
          </w:rPr>
          <w:t>view the landscape as a network of habitats, and each habitat as a small-scale network.</w:t>
        </w:r>
      </w:ins>
      <w:ins w:id="571" w:author="Adiga, Abhijin (aa5ts)" w:date="2019-08-25T22:47:00Z">
        <w:r w:rsidR="00BC12FD" w:rsidRPr="00190F19">
          <w:rPr>
            <w:rFonts w:asciiTheme="minorHAnsi" w:hAnsiTheme="minorHAnsi" w:cstheme="minorHAnsi"/>
            <w:color w:val="000000"/>
            <w:rPrChange w:id="572" w:author="Adiga, Abhijin (aa5ts)" w:date="2019-08-28T06:00:00Z">
              <w:rPr>
                <w:rFonts w:ascii="Helvetica" w:hAnsi="Helvetica" w:cs="Helvetica"/>
                <w:color w:val="000000"/>
                <w:sz w:val="22"/>
                <w:szCs w:val="22"/>
              </w:rPr>
            </w:rPrChange>
          </w:rPr>
          <w:t xml:space="preserve"> </w:t>
        </w:r>
      </w:ins>
      <w:ins w:id="573" w:author="Adiga, Abhijin (aa5ts)" w:date="2019-08-26T06:27:00Z">
        <w:r w:rsidR="00A70401" w:rsidRPr="00190F19">
          <w:rPr>
            <w:rFonts w:asciiTheme="minorHAnsi" w:hAnsiTheme="minorHAnsi" w:cstheme="minorHAnsi"/>
            <w:color w:val="000000"/>
            <w:rPrChange w:id="574" w:author="Adiga, Abhijin (aa5ts)" w:date="2019-08-28T06:00:00Z">
              <w:rPr>
                <w:rFonts w:ascii="Helvetica" w:hAnsi="Helvetica" w:cs="Helvetica"/>
                <w:color w:val="000000"/>
                <w:sz w:val="22"/>
                <w:szCs w:val="22"/>
              </w:rPr>
            </w:rPrChange>
          </w:rPr>
          <w:t xml:space="preserve">In our case, </w:t>
        </w:r>
      </w:ins>
      <w:ins w:id="575" w:author="Adiga, Abhijin (aa5ts)" w:date="2019-08-26T06:28:00Z">
        <w:r w:rsidR="00A70401" w:rsidRPr="00190F19">
          <w:rPr>
            <w:rFonts w:asciiTheme="minorHAnsi" w:hAnsiTheme="minorHAnsi" w:cstheme="minorHAnsi"/>
            <w:color w:val="000000"/>
            <w:rPrChange w:id="576" w:author="Adiga, Abhijin (aa5ts)" w:date="2019-08-28T06:00:00Z">
              <w:rPr>
                <w:rFonts w:ascii="Helvetica" w:hAnsi="Helvetica" w:cs="Helvetica"/>
                <w:color w:val="000000"/>
                <w:sz w:val="22"/>
                <w:szCs w:val="22"/>
              </w:rPr>
            </w:rPrChange>
          </w:rPr>
          <w:t xml:space="preserve">the propagation occurs at </w:t>
        </w:r>
      </w:ins>
      <w:ins w:id="577" w:author="Microsoft Office User" w:date="2019-08-31T16:15:00Z">
        <w:r w:rsidR="00B1324F">
          <w:rPr>
            <w:rFonts w:asciiTheme="minorHAnsi" w:hAnsiTheme="minorHAnsi" w:cstheme="minorHAnsi"/>
            <w:color w:val="000000"/>
          </w:rPr>
          <w:t xml:space="preserve">three </w:t>
        </w:r>
      </w:ins>
      <w:ins w:id="578" w:author="Adiga, Abhijin (aa5ts)" w:date="2019-08-26T06:28:00Z">
        <w:r w:rsidR="00A70401" w:rsidRPr="00190F19">
          <w:rPr>
            <w:rFonts w:asciiTheme="minorHAnsi" w:hAnsiTheme="minorHAnsi" w:cstheme="minorHAnsi"/>
            <w:color w:val="000000"/>
            <w:rPrChange w:id="579" w:author="Adiga, Abhijin (aa5ts)" w:date="2019-08-28T06:00:00Z">
              <w:rPr>
                <w:rFonts w:ascii="Helvetica" w:hAnsi="Helvetica" w:cs="Helvetica"/>
                <w:color w:val="000000"/>
                <w:sz w:val="22"/>
                <w:szCs w:val="22"/>
              </w:rPr>
            </w:rPrChange>
          </w:rPr>
          <w:t>different spatial scales: (a) from one grid cell to another, (b) within a localit</w:t>
        </w:r>
      </w:ins>
      <w:ins w:id="580" w:author="Adiga, Abhijin (aa5ts)" w:date="2019-08-26T06:29:00Z">
        <w:r w:rsidR="00A70401" w:rsidRPr="00190F19">
          <w:rPr>
            <w:rFonts w:asciiTheme="minorHAnsi" w:hAnsiTheme="minorHAnsi" w:cstheme="minorHAnsi"/>
            <w:color w:val="000000"/>
            <w:rPrChange w:id="581" w:author="Adiga, Abhijin (aa5ts)" w:date="2019-08-28T06:00:00Z">
              <w:rPr>
                <w:rFonts w:ascii="Helvetica" w:hAnsi="Helvetica" w:cs="Helvetica"/>
                <w:color w:val="000000"/>
                <w:sz w:val="22"/>
                <w:szCs w:val="22"/>
              </w:rPr>
            </w:rPrChange>
          </w:rPr>
          <w:t xml:space="preserve">y, and (c) between localities. </w:t>
        </w:r>
      </w:ins>
      <w:ins w:id="582" w:author="Adiga, Abhijin (aa5ts)" w:date="2019-08-26T06:30:00Z">
        <w:r w:rsidR="00A70401" w:rsidRPr="00190F19">
          <w:rPr>
            <w:rFonts w:asciiTheme="minorHAnsi" w:hAnsiTheme="minorHAnsi" w:cstheme="minorHAnsi"/>
            <w:color w:val="000000"/>
            <w:rPrChange w:id="583" w:author="Adiga, Abhijin (aa5ts)" w:date="2019-08-28T06:00:00Z">
              <w:rPr>
                <w:rFonts w:ascii="Helvetica" w:hAnsi="Helvetica" w:cs="Helvetica"/>
                <w:color w:val="000000"/>
                <w:sz w:val="22"/>
                <w:szCs w:val="22"/>
              </w:rPr>
            </w:rPrChange>
          </w:rPr>
          <w:t>Even though</w:t>
        </w:r>
      </w:ins>
      <w:ins w:id="584" w:author="Adiga, Abhijin (aa5ts)" w:date="2019-08-26T06:29:00Z">
        <w:r w:rsidR="00A70401" w:rsidRPr="00190F19">
          <w:rPr>
            <w:rFonts w:asciiTheme="minorHAnsi" w:hAnsiTheme="minorHAnsi" w:cstheme="minorHAnsi"/>
            <w:color w:val="000000"/>
            <w:rPrChange w:id="585" w:author="Adiga, Abhijin (aa5ts)" w:date="2019-08-28T06:00:00Z">
              <w:rPr>
                <w:rFonts w:ascii="Helvetica" w:hAnsi="Helvetica" w:cs="Helvetica"/>
                <w:color w:val="000000"/>
                <w:sz w:val="22"/>
                <w:szCs w:val="22"/>
              </w:rPr>
            </w:rPrChange>
          </w:rPr>
          <w:t xml:space="preserve"> the functional forms for the probability of infection</w:t>
        </w:r>
      </w:ins>
      <w:ins w:id="586" w:author="Adiga, Abhijin (aa5ts)" w:date="2019-08-26T16:16:00Z">
        <w:r w:rsidR="002646FF" w:rsidRPr="00190F19">
          <w:rPr>
            <w:rFonts w:asciiTheme="minorHAnsi" w:hAnsiTheme="minorHAnsi" w:cstheme="minorHAnsi"/>
            <w:color w:val="000000"/>
            <w:rPrChange w:id="587" w:author="Adiga, Abhijin (aa5ts)" w:date="2019-08-28T06:00:00Z">
              <w:rPr>
                <w:rFonts w:ascii="Helvetica" w:hAnsi="Helvetica" w:cs="Helvetica"/>
                <w:color w:val="000000"/>
                <w:sz w:val="22"/>
                <w:szCs w:val="22"/>
                <w:highlight w:val="yellow"/>
              </w:rPr>
            </w:rPrChange>
          </w:rPr>
          <w:t xml:space="preserve"> are similar</w:t>
        </w:r>
      </w:ins>
      <w:ins w:id="588" w:author="Adiga, Abhijin (aa5ts)" w:date="2019-08-26T06:30:00Z">
        <w:r w:rsidR="00A70401" w:rsidRPr="00190F19">
          <w:rPr>
            <w:rFonts w:asciiTheme="minorHAnsi" w:hAnsiTheme="minorHAnsi" w:cstheme="minorHAnsi"/>
            <w:color w:val="000000"/>
            <w:rPrChange w:id="589" w:author="Adiga, Abhijin (aa5ts)" w:date="2019-08-28T06:00:00Z">
              <w:rPr>
                <w:rFonts w:ascii="Helvetica" w:hAnsi="Helvetica" w:cs="Helvetica"/>
                <w:color w:val="000000"/>
                <w:sz w:val="22"/>
                <w:szCs w:val="22"/>
              </w:rPr>
            </w:rPrChange>
          </w:rPr>
          <w:t xml:space="preserve">, </w:t>
        </w:r>
      </w:ins>
      <w:ins w:id="590" w:author="Adiga, Abhijin (aa5ts)" w:date="2019-08-26T06:39:00Z">
        <w:r w:rsidR="0077524A" w:rsidRPr="00190F19">
          <w:rPr>
            <w:rFonts w:asciiTheme="minorHAnsi" w:hAnsiTheme="minorHAnsi" w:cstheme="minorHAnsi"/>
            <w:color w:val="000000"/>
            <w:rPrChange w:id="591" w:author="Adiga, Abhijin (aa5ts)" w:date="2019-08-28T06:00:00Z">
              <w:rPr>
                <w:rFonts w:ascii="Helvetica" w:hAnsi="Helvetica" w:cs="Helvetica"/>
                <w:color w:val="000000"/>
                <w:sz w:val="22"/>
                <w:szCs w:val="22"/>
              </w:rPr>
            </w:rPrChange>
          </w:rPr>
          <w:t>t</w:t>
        </w:r>
      </w:ins>
      <w:ins w:id="592" w:author="Adiga, Abhijin (aa5ts)" w:date="2019-08-26T06:30:00Z">
        <w:r w:rsidR="00A70401" w:rsidRPr="00190F19">
          <w:rPr>
            <w:rFonts w:asciiTheme="minorHAnsi" w:hAnsiTheme="minorHAnsi" w:cstheme="minorHAnsi"/>
            <w:color w:val="000000"/>
            <w:rPrChange w:id="593" w:author="Adiga, Abhijin (aa5ts)" w:date="2019-08-28T06:00:00Z">
              <w:rPr>
                <w:rFonts w:ascii="Helvetica" w:hAnsi="Helvetica" w:cs="Helvetica"/>
                <w:color w:val="000000"/>
                <w:sz w:val="22"/>
                <w:szCs w:val="22"/>
              </w:rPr>
            </w:rPrChange>
          </w:rPr>
          <w:t>he pathways</w:t>
        </w:r>
      </w:ins>
      <w:ins w:id="594" w:author="Adiga, Abhijin (aa5ts)" w:date="2019-08-26T06:39:00Z">
        <w:r w:rsidR="0077524A" w:rsidRPr="00190F19">
          <w:rPr>
            <w:rFonts w:asciiTheme="minorHAnsi" w:hAnsiTheme="minorHAnsi" w:cstheme="minorHAnsi"/>
            <w:color w:val="000000"/>
            <w:rPrChange w:id="595" w:author="Adiga, Abhijin (aa5ts)" w:date="2019-08-28T06:00:00Z">
              <w:rPr>
                <w:rFonts w:ascii="Helvetica" w:hAnsi="Helvetica" w:cs="Helvetica"/>
                <w:color w:val="000000"/>
                <w:sz w:val="22"/>
                <w:szCs w:val="22"/>
              </w:rPr>
            </w:rPrChange>
          </w:rPr>
          <w:t xml:space="preserve"> are di</w:t>
        </w:r>
      </w:ins>
      <w:ins w:id="596" w:author="Adiga, Abhijin (aa5ts)" w:date="2019-08-26T06:40:00Z">
        <w:r w:rsidR="0077524A" w:rsidRPr="00190F19">
          <w:rPr>
            <w:rFonts w:asciiTheme="minorHAnsi" w:hAnsiTheme="minorHAnsi" w:cstheme="minorHAnsi"/>
            <w:color w:val="000000"/>
            <w:rPrChange w:id="597" w:author="Adiga, Abhijin (aa5ts)" w:date="2019-08-28T06:00:00Z">
              <w:rPr>
                <w:rFonts w:ascii="Helvetica" w:hAnsi="Helvetica" w:cs="Helvetica"/>
                <w:color w:val="000000"/>
                <w:sz w:val="22"/>
                <w:szCs w:val="22"/>
              </w:rPr>
            </w:rPrChange>
          </w:rPr>
          <w:t xml:space="preserve">stinguished by the structure of the </w:t>
        </w:r>
        <w:proofErr w:type="spellStart"/>
        <w:r w:rsidR="0077524A" w:rsidRPr="00190F19">
          <w:rPr>
            <w:rFonts w:asciiTheme="minorHAnsi" w:hAnsiTheme="minorHAnsi" w:cstheme="minorHAnsi"/>
            <w:color w:val="000000"/>
            <w:rPrChange w:id="598" w:author="Adiga, Abhijin (aa5ts)" w:date="2019-08-28T06:00:00Z">
              <w:rPr>
                <w:rFonts w:ascii="Helvetica" w:hAnsi="Helvetica" w:cs="Helvetica"/>
                <w:color w:val="000000"/>
                <w:sz w:val="22"/>
                <w:szCs w:val="22"/>
              </w:rPr>
            </w:rPrChange>
          </w:rPr>
          <w:t>neighborhoods</w:t>
        </w:r>
      </w:ins>
      <w:proofErr w:type="spellEnd"/>
      <w:ins w:id="599" w:author="Adiga, Abhijin (aa5ts)" w:date="2019-08-26T06:30:00Z">
        <w:r w:rsidR="00A70401" w:rsidRPr="00190F19">
          <w:rPr>
            <w:rFonts w:asciiTheme="minorHAnsi" w:hAnsiTheme="minorHAnsi" w:cstheme="minorHAnsi"/>
            <w:color w:val="000000"/>
            <w:rPrChange w:id="600" w:author="Adiga, Abhijin (aa5ts)" w:date="2019-08-28T06:00:00Z">
              <w:rPr>
                <w:rFonts w:ascii="Helvetica" w:hAnsi="Helvetica" w:cs="Helvetica"/>
                <w:color w:val="000000"/>
                <w:sz w:val="22"/>
                <w:szCs w:val="22"/>
              </w:rPr>
            </w:rPrChange>
          </w:rPr>
          <w:t>.</w:t>
        </w:r>
      </w:ins>
      <w:ins w:id="601" w:author="Adiga, Abhijin (aa5ts)" w:date="2019-08-26T06:35:00Z">
        <w:r w:rsidR="00A70401" w:rsidRPr="00190F19">
          <w:rPr>
            <w:rFonts w:asciiTheme="minorHAnsi" w:hAnsiTheme="minorHAnsi" w:cstheme="minorHAnsi"/>
            <w:color w:val="000000"/>
            <w:rPrChange w:id="602" w:author="Adiga, Abhijin (aa5ts)" w:date="2019-08-28T06:00:00Z">
              <w:rPr>
                <w:rFonts w:ascii="Helvetica" w:hAnsi="Helvetica" w:cs="Helvetica"/>
                <w:color w:val="000000"/>
                <w:sz w:val="22"/>
                <w:szCs w:val="22"/>
              </w:rPr>
            </w:rPrChange>
          </w:rPr>
          <w:t xml:space="preserve"> </w:t>
        </w:r>
      </w:ins>
      <w:ins w:id="603" w:author="Adiga, Abhijin (aa5ts)" w:date="2019-08-26T06:33:00Z">
        <w:r w:rsidR="00A70401" w:rsidRPr="00190F19">
          <w:rPr>
            <w:rFonts w:asciiTheme="minorHAnsi" w:hAnsiTheme="minorHAnsi" w:cstheme="minorHAnsi"/>
            <w:color w:val="000000"/>
            <w:rPrChange w:id="604" w:author="Adiga, Abhijin (aa5ts)" w:date="2019-08-28T06:00:00Z">
              <w:rPr>
                <w:rFonts w:ascii="Helvetica" w:hAnsi="Helvetica" w:cs="Helvetica"/>
                <w:color w:val="000000"/>
                <w:sz w:val="22"/>
                <w:szCs w:val="22"/>
              </w:rPr>
            </w:rPrChange>
          </w:rPr>
          <w:t xml:space="preserve">All the above mentioned </w:t>
        </w:r>
      </w:ins>
      <w:ins w:id="605" w:author="Adiga, Abhijin (aa5ts)" w:date="2019-08-25T22:56:00Z">
        <w:r w:rsidR="00A70401" w:rsidRPr="00190F19">
          <w:rPr>
            <w:rFonts w:asciiTheme="minorHAnsi" w:hAnsiTheme="minorHAnsi" w:cstheme="minorHAnsi"/>
            <w:color w:val="000000"/>
            <w:rPrChange w:id="606" w:author="Adiga, Abhijin (aa5ts)" w:date="2019-08-28T06:00:00Z">
              <w:rPr>
                <w:rFonts w:ascii="Helvetica" w:hAnsi="Helvetica" w:cs="Helvetica"/>
                <w:color w:val="000000"/>
                <w:sz w:val="22"/>
                <w:szCs w:val="22"/>
              </w:rPr>
            </w:rPrChange>
          </w:rPr>
          <w:t xml:space="preserve">references are </w:t>
        </w:r>
        <w:r w:rsidR="00A70401" w:rsidRPr="00190F19">
          <w:rPr>
            <w:rFonts w:asciiTheme="minorHAnsi" w:hAnsiTheme="minorHAnsi" w:cstheme="minorHAnsi"/>
            <w:color w:val="000000"/>
            <w:rPrChange w:id="607" w:author="Adiga, Abhijin (aa5ts)" w:date="2019-08-28T06:00:00Z">
              <w:rPr>
                <w:rFonts w:ascii="Helvetica" w:hAnsi="Helvetica" w:cs="Helvetica"/>
                <w:color w:val="000000"/>
                <w:sz w:val="22"/>
                <w:szCs w:val="22"/>
              </w:rPr>
            </w:rPrChange>
          </w:rPr>
          <w:lastRenderedPageBreak/>
          <w:t>included in the paper.</w:t>
        </w:r>
      </w:ins>
      <w:ins w:id="608" w:author="Adiga, Abhijin (aa5ts)" w:date="2019-08-26T06:43:00Z">
        <w:r w:rsidR="0077524A" w:rsidRPr="00190F19">
          <w:rPr>
            <w:rFonts w:asciiTheme="minorHAnsi" w:hAnsiTheme="minorHAnsi" w:cstheme="minorHAnsi"/>
            <w:color w:val="000000"/>
            <w:rPrChange w:id="609" w:author="Adiga, Abhijin (aa5ts)" w:date="2019-08-28T06:00:00Z">
              <w:rPr>
                <w:rFonts w:ascii="Helvetica" w:hAnsi="Helvetica" w:cs="Helvetica"/>
                <w:color w:val="000000"/>
                <w:sz w:val="22"/>
                <w:szCs w:val="22"/>
              </w:rPr>
            </w:rPrChange>
          </w:rPr>
          <w:t xml:space="preserve"> To summarize, </w:t>
        </w:r>
      </w:ins>
      <w:ins w:id="610" w:author="Adiga, Abhijin (aa5ts)" w:date="2019-08-26T06:45:00Z">
        <w:r w:rsidR="0077524A" w:rsidRPr="00190F19">
          <w:rPr>
            <w:rFonts w:asciiTheme="minorHAnsi" w:hAnsiTheme="minorHAnsi" w:cstheme="minorHAnsi"/>
            <w:color w:val="000000"/>
            <w:rPrChange w:id="611" w:author="Adiga, Abhijin (aa5ts)" w:date="2019-08-28T06:00:00Z">
              <w:rPr>
                <w:rFonts w:ascii="Helvetica" w:hAnsi="Helvetica" w:cs="Helvetica"/>
                <w:color w:val="000000"/>
                <w:sz w:val="22"/>
                <w:szCs w:val="22"/>
              </w:rPr>
            </w:rPrChange>
          </w:rPr>
          <w:t xml:space="preserve">(a) </w:t>
        </w:r>
      </w:ins>
      <w:ins w:id="612" w:author="Adiga, Abhijin (aa5ts)" w:date="2019-08-26T06:43:00Z">
        <w:r w:rsidR="0077524A" w:rsidRPr="00190F19">
          <w:rPr>
            <w:rFonts w:asciiTheme="minorHAnsi" w:hAnsiTheme="minorHAnsi" w:cstheme="minorHAnsi"/>
            <w:color w:val="000000"/>
            <w:rPrChange w:id="613" w:author="Adiga, Abhijin (aa5ts)" w:date="2019-08-28T06:00:00Z">
              <w:rPr>
                <w:rFonts w:ascii="Helvetica" w:hAnsi="Helvetica" w:cs="Helvetica"/>
                <w:color w:val="000000"/>
                <w:sz w:val="22"/>
                <w:szCs w:val="22"/>
              </w:rPr>
            </w:rPrChange>
          </w:rPr>
          <w:t xml:space="preserve">we </w:t>
        </w:r>
      </w:ins>
      <w:ins w:id="614" w:author="Adiga, Abhijin (aa5ts)" w:date="2019-08-26T06:44:00Z">
        <w:r w:rsidR="0077524A" w:rsidRPr="00190F19">
          <w:rPr>
            <w:rFonts w:asciiTheme="minorHAnsi" w:hAnsiTheme="minorHAnsi" w:cstheme="minorHAnsi"/>
            <w:color w:val="000000"/>
            <w:rPrChange w:id="615" w:author="Adiga, Abhijin (aa5ts)" w:date="2019-08-28T06:00:00Z">
              <w:rPr>
                <w:rFonts w:ascii="Helvetica" w:hAnsi="Helvetica" w:cs="Helvetica"/>
                <w:color w:val="000000"/>
                <w:sz w:val="22"/>
                <w:szCs w:val="22"/>
              </w:rPr>
            </w:rPrChange>
          </w:rPr>
          <w:t>have just adopted these terms from the existing literature on the invasive specie</w:t>
        </w:r>
      </w:ins>
      <w:ins w:id="616" w:author="Adiga, Abhijin (aa5ts)" w:date="2019-08-26T06:45:00Z">
        <w:r w:rsidR="0077524A" w:rsidRPr="00190F19">
          <w:rPr>
            <w:rFonts w:asciiTheme="minorHAnsi" w:hAnsiTheme="minorHAnsi" w:cstheme="minorHAnsi"/>
            <w:color w:val="000000"/>
            <w:rPrChange w:id="617" w:author="Adiga, Abhijin (aa5ts)" w:date="2019-08-28T06:00:00Z">
              <w:rPr>
                <w:rFonts w:ascii="Helvetica" w:hAnsi="Helvetica" w:cs="Helvetica"/>
                <w:color w:val="000000"/>
                <w:sz w:val="22"/>
                <w:szCs w:val="22"/>
              </w:rPr>
            </w:rPrChange>
          </w:rPr>
          <w:t xml:space="preserve">s, and (b) our </w:t>
        </w:r>
      </w:ins>
      <w:ins w:id="618" w:author="Adiga, Abhijin (aa5ts)" w:date="2019-08-26T06:46:00Z">
        <w:r w:rsidR="0077524A" w:rsidRPr="00190F19">
          <w:rPr>
            <w:rFonts w:asciiTheme="minorHAnsi" w:hAnsiTheme="minorHAnsi" w:cstheme="minorHAnsi"/>
            <w:color w:val="000000"/>
            <w:rPrChange w:id="619" w:author="Adiga, Abhijin (aa5ts)" w:date="2019-08-28T06:00:00Z">
              <w:rPr>
                <w:rFonts w:ascii="Helvetica" w:hAnsi="Helvetica" w:cs="Helvetica"/>
                <w:color w:val="000000"/>
                <w:sz w:val="22"/>
                <w:szCs w:val="22"/>
              </w:rPr>
            </w:rPrChange>
          </w:rPr>
          <w:t>models</w:t>
        </w:r>
      </w:ins>
      <w:ins w:id="620" w:author="Adiga, Abhijin (aa5ts)" w:date="2019-08-26T06:45:00Z">
        <w:r w:rsidR="0077524A" w:rsidRPr="00190F19">
          <w:rPr>
            <w:rFonts w:asciiTheme="minorHAnsi" w:hAnsiTheme="minorHAnsi" w:cstheme="minorHAnsi"/>
            <w:color w:val="000000"/>
            <w:rPrChange w:id="621" w:author="Adiga, Abhijin (aa5ts)" w:date="2019-08-28T06:00:00Z">
              <w:rPr>
                <w:rFonts w:ascii="Helvetica" w:hAnsi="Helvetica" w:cs="Helvetica"/>
                <w:color w:val="000000"/>
                <w:sz w:val="22"/>
                <w:szCs w:val="22"/>
              </w:rPr>
            </w:rPrChange>
          </w:rPr>
          <w:t>, even though similar in sp</w:t>
        </w:r>
      </w:ins>
      <w:ins w:id="622" w:author="Adiga, Abhijin (aa5ts)" w:date="2019-08-26T06:46:00Z">
        <w:r w:rsidR="0077524A" w:rsidRPr="00190F19">
          <w:rPr>
            <w:rFonts w:asciiTheme="minorHAnsi" w:hAnsiTheme="minorHAnsi" w:cstheme="minorHAnsi"/>
            <w:color w:val="000000"/>
            <w:rPrChange w:id="623" w:author="Adiga, Abhijin (aa5ts)" w:date="2019-08-28T06:00:00Z">
              <w:rPr>
                <w:rFonts w:ascii="Helvetica" w:hAnsi="Helvetica" w:cs="Helvetica"/>
                <w:color w:val="000000"/>
                <w:sz w:val="22"/>
                <w:szCs w:val="22"/>
              </w:rPr>
            </w:rPrChange>
          </w:rPr>
          <w:t xml:space="preserve">irit to </w:t>
        </w:r>
      </w:ins>
      <w:ins w:id="624" w:author="Adiga, Abhijin (aa5ts)" w:date="2019-08-26T06:47:00Z">
        <w:r w:rsidR="0077524A" w:rsidRPr="00190F19">
          <w:rPr>
            <w:rFonts w:asciiTheme="minorHAnsi" w:hAnsiTheme="minorHAnsi" w:cstheme="minorHAnsi"/>
            <w:color w:val="000000"/>
            <w:rPrChange w:id="625" w:author="Adiga, Abhijin (aa5ts)" w:date="2019-08-28T06:00:00Z">
              <w:rPr>
                <w:rFonts w:ascii="Helvetica" w:hAnsi="Helvetica" w:cs="Helvetica"/>
                <w:color w:val="000000"/>
                <w:sz w:val="22"/>
                <w:szCs w:val="22"/>
              </w:rPr>
            </w:rPrChange>
          </w:rPr>
          <w:t>some of the</w:t>
        </w:r>
      </w:ins>
      <w:ins w:id="626" w:author="Adiga, Abhijin (aa5ts)" w:date="2019-08-26T06:46:00Z">
        <w:r w:rsidR="0077524A" w:rsidRPr="00190F19">
          <w:rPr>
            <w:rFonts w:asciiTheme="minorHAnsi" w:hAnsiTheme="minorHAnsi" w:cstheme="minorHAnsi"/>
            <w:color w:val="000000"/>
            <w:rPrChange w:id="627" w:author="Adiga, Abhijin (aa5ts)" w:date="2019-08-28T06:00:00Z">
              <w:rPr>
                <w:rFonts w:ascii="Helvetica" w:hAnsi="Helvetica" w:cs="Helvetica"/>
                <w:color w:val="000000"/>
                <w:sz w:val="22"/>
                <w:szCs w:val="22"/>
              </w:rPr>
            </w:rPrChange>
          </w:rPr>
          <w:t xml:space="preserve"> existing works, are significantly different in </w:t>
        </w:r>
      </w:ins>
      <w:ins w:id="628" w:author="Adiga, Abhijin (aa5ts)" w:date="2019-08-26T06:47:00Z">
        <w:r w:rsidR="0077524A" w:rsidRPr="00190F19">
          <w:rPr>
            <w:rFonts w:asciiTheme="minorHAnsi" w:hAnsiTheme="minorHAnsi" w:cstheme="minorHAnsi"/>
            <w:color w:val="000000"/>
            <w:rPrChange w:id="629" w:author="Adiga, Abhijin (aa5ts)" w:date="2019-08-28T06:00:00Z">
              <w:rPr>
                <w:rFonts w:ascii="Helvetica" w:hAnsi="Helvetica" w:cs="Helvetica"/>
                <w:color w:val="000000"/>
                <w:sz w:val="22"/>
                <w:szCs w:val="22"/>
              </w:rPr>
            </w:rPrChange>
          </w:rPr>
          <w:t>structure.</w:t>
        </w:r>
      </w:ins>
    </w:p>
    <w:p w14:paraId="5267686A" w14:textId="4B2E1449" w:rsidR="00A70401" w:rsidRPr="00190F19" w:rsidRDefault="00A70401" w:rsidP="00063577">
      <w:pPr>
        <w:rPr>
          <w:ins w:id="630" w:author="Adiga, Abhijin (aa5ts)" w:date="2019-08-26T06:40:00Z"/>
          <w:rFonts w:asciiTheme="minorHAnsi" w:hAnsiTheme="minorHAnsi" w:cstheme="minorHAnsi"/>
          <w:color w:val="000000"/>
          <w:highlight w:val="yellow"/>
          <w:rPrChange w:id="631" w:author="Adiga, Abhijin (aa5ts)" w:date="2019-08-28T06:00:00Z">
            <w:rPr>
              <w:ins w:id="632" w:author="Adiga, Abhijin (aa5ts)" w:date="2019-08-26T06:40:00Z"/>
              <w:rFonts w:ascii="Helvetica" w:hAnsi="Helvetica" w:cs="Helvetica"/>
              <w:color w:val="000000"/>
              <w:sz w:val="22"/>
              <w:szCs w:val="22"/>
            </w:rPr>
          </w:rPrChange>
        </w:rPr>
      </w:pPr>
    </w:p>
    <w:p w14:paraId="22AD0260" w14:textId="1A5542AC" w:rsidR="00D808CC" w:rsidRPr="00190F19" w:rsidRDefault="0077524A" w:rsidP="00D808CC">
      <w:pPr>
        <w:rPr>
          <w:ins w:id="633" w:author="Adiga, Abhijin (aa5ts)" w:date="2019-08-26T06:47:00Z"/>
          <w:rFonts w:asciiTheme="minorHAnsi" w:hAnsiTheme="minorHAnsi" w:cstheme="minorHAnsi"/>
          <w:rPrChange w:id="634" w:author="Adiga, Abhijin (aa5ts)" w:date="2019-08-28T06:00:00Z">
            <w:rPr>
              <w:ins w:id="635" w:author="Adiga, Abhijin (aa5ts)" w:date="2019-08-26T06:47:00Z"/>
            </w:rPr>
          </w:rPrChange>
        </w:rPr>
      </w:pPr>
      <w:ins w:id="636" w:author="Adiga, Abhijin (aa5ts)" w:date="2019-08-26T06:40:00Z">
        <w:r w:rsidRPr="00190F19">
          <w:rPr>
            <w:rFonts w:asciiTheme="minorHAnsi" w:hAnsiTheme="minorHAnsi" w:cstheme="minorHAnsi"/>
            <w:color w:val="000000"/>
            <w:rPrChange w:id="637" w:author="Adiga, Abhijin (aa5ts)" w:date="2019-08-28T06:00:00Z">
              <w:rPr>
                <w:rFonts w:ascii="Helvetica" w:hAnsi="Helvetica" w:cs="Helvetica"/>
                <w:color w:val="000000"/>
                <w:sz w:val="22"/>
                <w:szCs w:val="22"/>
              </w:rPr>
            </w:rPrChange>
          </w:rPr>
          <w:t>We ar</w:t>
        </w:r>
      </w:ins>
      <w:ins w:id="638" w:author="Microsoft Office User" w:date="2019-08-31T16:13:00Z">
        <w:r w:rsidR="00407578">
          <w:rPr>
            <w:rFonts w:asciiTheme="minorHAnsi" w:hAnsiTheme="minorHAnsi" w:cstheme="minorHAnsi"/>
            <w:color w:val="000000"/>
          </w:rPr>
          <w:t>e</w:t>
        </w:r>
      </w:ins>
      <w:ins w:id="639" w:author="Adiga, Abhijin (aa5ts)" w:date="2019-08-26T06:40:00Z">
        <w:del w:id="640" w:author="Microsoft Office User" w:date="2019-08-31T16:13:00Z">
          <w:r w:rsidRPr="00190F19" w:rsidDel="00407578">
            <w:rPr>
              <w:rFonts w:asciiTheme="minorHAnsi" w:hAnsiTheme="minorHAnsi" w:cstheme="minorHAnsi"/>
              <w:color w:val="000000"/>
              <w:rPrChange w:id="641" w:author="Adiga, Abhijin (aa5ts)" w:date="2019-08-28T06:00:00Z">
                <w:rPr>
                  <w:rFonts w:ascii="Helvetica" w:hAnsi="Helvetica" w:cs="Helvetica"/>
                  <w:color w:val="000000"/>
                  <w:sz w:val="22"/>
                  <w:szCs w:val="22"/>
                </w:rPr>
              </w:rPrChange>
            </w:rPr>
            <w:delText>e w</w:delText>
          </w:r>
        </w:del>
      </w:ins>
      <w:ins w:id="642" w:author="Adiga, Abhijin (aa5ts)" w:date="2019-08-26T06:41:00Z">
        <w:del w:id="643" w:author="Microsoft Office User" w:date="2019-08-31T16:13:00Z">
          <w:r w:rsidRPr="00190F19" w:rsidDel="00407578">
            <w:rPr>
              <w:rFonts w:asciiTheme="minorHAnsi" w:hAnsiTheme="minorHAnsi" w:cstheme="minorHAnsi"/>
              <w:color w:val="000000"/>
              <w:rPrChange w:id="644" w:author="Adiga, Abhijin (aa5ts)" w:date="2019-08-28T06:00:00Z">
                <w:rPr>
                  <w:rFonts w:ascii="Helvetica" w:hAnsi="Helvetica" w:cs="Helvetica"/>
                  <w:color w:val="000000"/>
                  <w:sz w:val="22"/>
                  <w:szCs w:val="22"/>
                </w:rPr>
              </w:rPrChange>
            </w:rPr>
            <w:delText>ell</w:delText>
          </w:r>
        </w:del>
      </w:ins>
      <w:ins w:id="645" w:author="Microsoft Office User" w:date="2019-08-31T16:13:00Z">
        <w:r w:rsidR="00407578">
          <w:rPr>
            <w:rFonts w:asciiTheme="minorHAnsi" w:hAnsiTheme="minorHAnsi" w:cstheme="minorHAnsi"/>
            <w:color w:val="000000"/>
          </w:rPr>
          <w:t xml:space="preserve"> very familiar</w:t>
        </w:r>
      </w:ins>
      <w:ins w:id="646" w:author="Adiga, Abhijin (aa5ts)" w:date="2019-08-26T06:41:00Z">
        <w:del w:id="647" w:author="Microsoft Office User" w:date="2019-08-31T16:13:00Z">
          <w:r w:rsidRPr="00190F19" w:rsidDel="00407578">
            <w:rPr>
              <w:rFonts w:asciiTheme="minorHAnsi" w:hAnsiTheme="minorHAnsi" w:cstheme="minorHAnsi"/>
              <w:color w:val="000000"/>
              <w:rPrChange w:id="648" w:author="Adiga, Abhijin (aa5ts)" w:date="2019-08-28T06:00:00Z">
                <w:rPr>
                  <w:rFonts w:ascii="Helvetica" w:hAnsi="Helvetica" w:cs="Helvetica"/>
                  <w:color w:val="000000"/>
                  <w:sz w:val="22"/>
                  <w:szCs w:val="22"/>
                </w:rPr>
              </w:rPrChange>
            </w:rPr>
            <w:delText xml:space="preserve"> </w:delText>
          </w:r>
        </w:del>
      </w:ins>
      <w:ins w:id="649" w:author="Adiga, Abhijin (aa5ts)" w:date="2019-08-26T06:40:00Z">
        <w:del w:id="650" w:author="Microsoft Office User" w:date="2019-08-31T16:13:00Z">
          <w:r w:rsidRPr="00190F19" w:rsidDel="00407578">
            <w:rPr>
              <w:rFonts w:asciiTheme="minorHAnsi" w:hAnsiTheme="minorHAnsi" w:cstheme="minorHAnsi"/>
              <w:color w:val="000000"/>
              <w:rPrChange w:id="651" w:author="Adiga, Abhijin (aa5ts)" w:date="2019-08-28T06:00:00Z">
                <w:rPr>
                  <w:rFonts w:ascii="Helvetica" w:hAnsi="Helvetica" w:cs="Helvetica"/>
                  <w:color w:val="000000"/>
                  <w:sz w:val="22"/>
                  <w:szCs w:val="22"/>
                </w:rPr>
              </w:rPrChange>
            </w:rPr>
            <w:delText>aware</w:delText>
          </w:r>
        </w:del>
        <w:r w:rsidRPr="00190F19">
          <w:rPr>
            <w:rFonts w:asciiTheme="minorHAnsi" w:hAnsiTheme="minorHAnsi" w:cstheme="minorHAnsi"/>
            <w:color w:val="000000"/>
            <w:rPrChange w:id="652" w:author="Adiga, Abhijin (aa5ts)" w:date="2019-08-28T06:00:00Z">
              <w:rPr>
                <w:rFonts w:ascii="Helvetica" w:hAnsi="Helvetica" w:cs="Helvetica"/>
                <w:color w:val="000000"/>
                <w:sz w:val="22"/>
                <w:szCs w:val="22"/>
              </w:rPr>
            </w:rPrChange>
          </w:rPr>
          <w:t xml:space="preserve"> of the CA literature. </w:t>
        </w:r>
      </w:ins>
      <w:ins w:id="653" w:author="Adiga, Abhijin (aa5ts)" w:date="2019-08-26T06:41:00Z">
        <w:r w:rsidRPr="00190F19">
          <w:rPr>
            <w:rFonts w:asciiTheme="minorHAnsi" w:hAnsiTheme="minorHAnsi" w:cstheme="minorHAnsi"/>
            <w:color w:val="000000"/>
            <w:rPrChange w:id="654" w:author="Adiga, Abhijin (aa5ts)" w:date="2019-08-28T06:00:00Z">
              <w:rPr>
                <w:rFonts w:ascii="Helvetica" w:hAnsi="Helvetica" w:cs="Helvetica"/>
                <w:color w:val="000000"/>
                <w:sz w:val="22"/>
                <w:szCs w:val="22"/>
              </w:rPr>
            </w:rPrChange>
          </w:rPr>
          <w:t xml:space="preserve">Some of </w:t>
        </w:r>
      </w:ins>
      <w:ins w:id="655" w:author="Adiga, Abhijin (aa5ts)" w:date="2019-08-26T23:19:00Z">
        <w:r w:rsidR="00B2450A" w:rsidRPr="00190F19">
          <w:rPr>
            <w:rFonts w:asciiTheme="minorHAnsi" w:hAnsiTheme="minorHAnsi" w:cstheme="minorHAnsi"/>
            <w:color w:val="000000"/>
            <w:rPrChange w:id="656" w:author="Adiga, Abhijin (aa5ts)" w:date="2019-08-28T06:00:00Z">
              <w:rPr>
                <w:rFonts w:ascii="Helvetica" w:hAnsi="Helvetica" w:cs="Helvetica"/>
                <w:color w:val="000000"/>
                <w:sz w:val="22"/>
                <w:szCs w:val="22"/>
                <w:highlight w:val="yellow"/>
              </w:rPr>
            </w:rPrChange>
          </w:rPr>
          <w:t>the authors of this manuscript</w:t>
        </w:r>
      </w:ins>
      <w:ins w:id="657" w:author="Adiga, Abhijin (aa5ts)" w:date="2019-08-26T06:41:00Z">
        <w:r w:rsidRPr="00190F19">
          <w:rPr>
            <w:rFonts w:asciiTheme="minorHAnsi" w:hAnsiTheme="minorHAnsi" w:cstheme="minorHAnsi"/>
            <w:color w:val="000000"/>
            <w:rPrChange w:id="658" w:author="Adiga, Abhijin (aa5ts)" w:date="2019-08-28T06:00:00Z">
              <w:rPr>
                <w:rFonts w:ascii="Helvetica" w:hAnsi="Helvetica" w:cs="Helvetica"/>
                <w:color w:val="000000"/>
                <w:sz w:val="22"/>
                <w:szCs w:val="22"/>
              </w:rPr>
            </w:rPrChange>
          </w:rPr>
          <w:t xml:space="preserve"> have worked on their theoretical aspects extensively. For examp</w:t>
        </w:r>
      </w:ins>
      <w:ins w:id="659" w:author="Adiga, Abhijin (aa5ts)" w:date="2019-08-26T06:42:00Z">
        <w:r w:rsidRPr="00190F19">
          <w:rPr>
            <w:rFonts w:asciiTheme="minorHAnsi" w:hAnsiTheme="minorHAnsi" w:cstheme="minorHAnsi"/>
            <w:color w:val="000000"/>
            <w:rPrChange w:id="660" w:author="Adiga, Abhijin (aa5ts)" w:date="2019-08-28T06:00:00Z">
              <w:rPr>
                <w:rFonts w:ascii="Helvetica" w:hAnsi="Helvetica" w:cs="Helvetica"/>
                <w:color w:val="000000"/>
                <w:sz w:val="22"/>
                <w:szCs w:val="22"/>
              </w:rPr>
            </w:rPrChange>
          </w:rPr>
          <w:t xml:space="preserve">le, </w:t>
        </w:r>
      </w:ins>
      <w:ins w:id="661" w:author="Adiga, Abhijin (aa5ts)" w:date="2019-08-26T06:52:00Z">
        <w:r w:rsidR="00D808CC" w:rsidRPr="00190F19">
          <w:rPr>
            <w:rFonts w:asciiTheme="minorHAnsi" w:hAnsiTheme="minorHAnsi" w:cstheme="minorHAnsi"/>
            <w:color w:val="000000"/>
            <w:rPrChange w:id="662" w:author="Adiga, Abhijin (aa5ts)" w:date="2019-08-28T06:00:00Z">
              <w:rPr>
                <w:rFonts w:ascii="Helvetica" w:hAnsi="Helvetica" w:cs="Helvetica"/>
                <w:color w:val="000000"/>
                <w:sz w:val="22"/>
                <w:szCs w:val="22"/>
              </w:rPr>
            </w:rPrChange>
          </w:rPr>
          <w:t xml:space="preserve">one of the authors of this manuscript has authored a </w:t>
        </w:r>
      </w:ins>
      <w:ins w:id="663" w:author="Adiga, Abhijin (aa5ts)" w:date="2019-08-26T06:53:00Z">
        <w:r w:rsidR="00D808CC" w:rsidRPr="00190F19">
          <w:rPr>
            <w:rFonts w:asciiTheme="minorHAnsi" w:hAnsiTheme="minorHAnsi" w:cstheme="minorHAnsi"/>
            <w:color w:val="000000"/>
            <w:rPrChange w:id="664" w:author="Adiga, Abhijin (aa5ts)" w:date="2019-08-28T06:00:00Z">
              <w:rPr>
                <w:rFonts w:ascii="Helvetica" w:hAnsi="Helvetica" w:cs="Helvetica"/>
                <w:color w:val="000000"/>
                <w:sz w:val="22"/>
                <w:szCs w:val="22"/>
              </w:rPr>
            </w:rPrChange>
          </w:rPr>
          <w:t>book on dynamical systems -</w:t>
        </w:r>
      </w:ins>
      <w:ins w:id="665" w:author="Adiga, Abhijin (aa5ts)" w:date="2019-08-26T06:42:00Z">
        <w:r w:rsidRPr="00190F19">
          <w:rPr>
            <w:rFonts w:asciiTheme="minorHAnsi" w:hAnsiTheme="minorHAnsi" w:cstheme="minorHAnsi"/>
            <w:color w:val="000000"/>
            <w:rPrChange w:id="666" w:author="Adiga, Abhijin (aa5ts)" w:date="2019-08-28T06:00:00Z">
              <w:rPr>
                <w:rFonts w:ascii="Helvetica" w:hAnsi="Helvetica" w:cs="Helvetica"/>
                <w:color w:val="000000"/>
                <w:sz w:val="22"/>
                <w:szCs w:val="22"/>
              </w:rPr>
            </w:rPrChange>
          </w:rPr>
          <w:t xml:space="preserve"> </w:t>
        </w:r>
      </w:ins>
      <w:ins w:id="667" w:author="Adiga, Abhijin (aa5ts)" w:date="2019-08-26T06:47:00Z">
        <w:r w:rsidR="00D808CC" w:rsidRPr="00190F19">
          <w:rPr>
            <w:rFonts w:asciiTheme="minorHAnsi" w:hAnsiTheme="minorHAnsi" w:cstheme="minorHAnsi"/>
            <w:color w:val="000000"/>
            <w:rPrChange w:id="668" w:author="Adiga, Abhijin (aa5ts)" w:date="2019-08-28T06:00:00Z">
              <w:rPr>
                <w:rFonts w:ascii="Helvetica" w:hAnsi="Helvetica" w:cs="Helvetica"/>
                <w:color w:val="000000"/>
                <w:sz w:val="22"/>
                <w:szCs w:val="22"/>
              </w:rPr>
            </w:rPrChange>
          </w:rPr>
          <w:t>“</w:t>
        </w:r>
        <w:proofErr w:type="spellStart"/>
        <w:r w:rsidR="00D808CC" w:rsidRPr="00190F19">
          <w:rPr>
            <w:rFonts w:asciiTheme="minorHAnsi" w:hAnsiTheme="minorHAnsi" w:cstheme="minorHAnsi"/>
            <w:color w:val="222222"/>
            <w:shd w:val="clear" w:color="auto" w:fill="FFFFFF"/>
            <w:rPrChange w:id="669" w:author="Adiga, Abhijin (aa5ts)" w:date="2019-08-28T06:00:00Z">
              <w:rPr>
                <w:rFonts w:ascii="Arial" w:hAnsi="Arial" w:cs="Arial"/>
                <w:color w:val="222222"/>
                <w:sz w:val="20"/>
                <w:szCs w:val="20"/>
                <w:shd w:val="clear" w:color="auto" w:fill="FFFFFF"/>
              </w:rPr>
            </w:rPrChange>
          </w:rPr>
          <w:t>Mortveit</w:t>
        </w:r>
        <w:proofErr w:type="spellEnd"/>
        <w:r w:rsidR="00D808CC" w:rsidRPr="00190F19">
          <w:rPr>
            <w:rFonts w:asciiTheme="minorHAnsi" w:hAnsiTheme="minorHAnsi" w:cstheme="minorHAnsi"/>
            <w:color w:val="222222"/>
            <w:shd w:val="clear" w:color="auto" w:fill="FFFFFF"/>
            <w:rPrChange w:id="670" w:author="Adiga, Abhijin (aa5ts)" w:date="2019-08-28T06:00:00Z">
              <w:rPr>
                <w:rFonts w:ascii="Arial" w:hAnsi="Arial" w:cs="Arial"/>
                <w:color w:val="222222"/>
                <w:sz w:val="20"/>
                <w:szCs w:val="20"/>
                <w:shd w:val="clear" w:color="auto" w:fill="FFFFFF"/>
              </w:rPr>
            </w:rPrChange>
          </w:rPr>
          <w:t>, Henning, and Christian Reidys. </w:t>
        </w:r>
        <w:r w:rsidR="00D808CC" w:rsidRPr="00190F19">
          <w:rPr>
            <w:rFonts w:asciiTheme="minorHAnsi" w:hAnsiTheme="minorHAnsi" w:cstheme="minorHAnsi"/>
            <w:i/>
            <w:iCs/>
            <w:color w:val="222222"/>
            <w:shd w:val="clear" w:color="auto" w:fill="FFFFFF"/>
            <w:rPrChange w:id="671" w:author="Adiga, Abhijin (aa5ts)" w:date="2019-08-28T06:00:00Z">
              <w:rPr>
                <w:rFonts w:ascii="Arial" w:hAnsi="Arial" w:cs="Arial"/>
                <w:i/>
                <w:iCs/>
                <w:color w:val="222222"/>
                <w:sz w:val="20"/>
                <w:szCs w:val="20"/>
                <w:shd w:val="clear" w:color="auto" w:fill="FFFFFF"/>
              </w:rPr>
            </w:rPrChange>
          </w:rPr>
          <w:t>An introduction to sequential dynamical systems</w:t>
        </w:r>
        <w:r w:rsidR="00D808CC" w:rsidRPr="00190F19">
          <w:rPr>
            <w:rFonts w:asciiTheme="minorHAnsi" w:hAnsiTheme="minorHAnsi" w:cstheme="minorHAnsi"/>
            <w:color w:val="222222"/>
            <w:shd w:val="clear" w:color="auto" w:fill="FFFFFF"/>
            <w:rPrChange w:id="672" w:author="Adiga, Abhijin (aa5ts)" w:date="2019-08-28T06:00:00Z">
              <w:rPr>
                <w:rFonts w:ascii="Arial" w:hAnsi="Arial" w:cs="Arial"/>
                <w:color w:val="222222"/>
                <w:sz w:val="20"/>
                <w:szCs w:val="20"/>
                <w:shd w:val="clear" w:color="auto" w:fill="FFFFFF"/>
              </w:rPr>
            </w:rPrChange>
          </w:rPr>
          <w:t>. Springer Science &amp; Business Media, 2007.</w:t>
        </w:r>
      </w:ins>
      <w:ins w:id="673" w:author="Adiga, Abhijin (aa5ts)" w:date="2019-08-26T06:48:00Z">
        <w:r w:rsidR="00D808CC" w:rsidRPr="00190F19">
          <w:rPr>
            <w:rFonts w:asciiTheme="minorHAnsi" w:hAnsiTheme="minorHAnsi" w:cstheme="minorHAnsi"/>
            <w:color w:val="222222"/>
            <w:shd w:val="clear" w:color="auto" w:fill="FFFFFF"/>
            <w:rPrChange w:id="674" w:author="Adiga, Abhijin (aa5ts)" w:date="2019-08-28T06:00:00Z">
              <w:rPr>
                <w:rFonts w:ascii="Arial" w:hAnsi="Arial" w:cs="Arial"/>
                <w:color w:val="222222"/>
                <w:sz w:val="20"/>
                <w:szCs w:val="20"/>
                <w:shd w:val="clear" w:color="auto" w:fill="FFFFFF"/>
              </w:rPr>
            </w:rPrChange>
          </w:rPr>
          <w:t xml:space="preserve">”, </w:t>
        </w:r>
      </w:ins>
      <w:ins w:id="675" w:author="Adiga, Abhijin (aa5ts)" w:date="2019-08-26T06:53:00Z">
        <w:r w:rsidR="00D808CC" w:rsidRPr="00190F19">
          <w:rPr>
            <w:rFonts w:asciiTheme="minorHAnsi" w:hAnsiTheme="minorHAnsi" w:cstheme="minorHAnsi"/>
            <w:color w:val="222222"/>
            <w:shd w:val="clear" w:color="auto" w:fill="FFFFFF"/>
            <w:rPrChange w:id="676" w:author="Adiga, Abhijin (aa5ts)" w:date="2019-08-28T06:00:00Z">
              <w:rPr>
                <w:rFonts w:ascii="Arial" w:hAnsi="Arial" w:cs="Arial"/>
                <w:color w:val="222222"/>
                <w:sz w:val="20"/>
                <w:szCs w:val="20"/>
                <w:shd w:val="clear" w:color="auto" w:fill="FFFFFF"/>
              </w:rPr>
            </w:rPrChange>
          </w:rPr>
          <w:t>where,</w:t>
        </w:r>
      </w:ins>
      <w:ins w:id="677" w:author="Adiga, Abhijin (aa5ts)" w:date="2019-08-26T06:48:00Z">
        <w:r w:rsidR="00D808CC" w:rsidRPr="00190F19">
          <w:rPr>
            <w:rFonts w:asciiTheme="minorHAnsi" w:hAnsiTheme="minorHAnsi" w:cstheme="minorHAnsi"/>
            <w:color w:val="222222"/>
            <w:shd w:val="clear" w:color="auto" w:fill="FFFFFF"/>
            <w:rPrChange w:id="678" w:author="Adiga, Abhijin (aa5ts)" w:date="2019-08-28T06:00:00Z">
              <w:rPr>
                <w:rFonts w:ascii="Arial" w:hAnsi="Arial" w:cs="Arial"/>
                <w:color w:val="222222"/>
                <w:sz w:val="20"/>
                <w:szCs w:val="20"/>
                <w:shd w:val="clear" w:color="auto" w:fill="FFFFFF"/>
              </w:rPr>
            </w:rPrChange>
          </w:rPr>
          <w:t xml:space="preserve"> C</w:t>
        </w:r>
      </w:ins>
      <w:ins w:id="679" w:author="Adiga, Abhijin (aa5ts)" w:date="2019-08-26T06:49:00Z">
        <w:r w:rsidR="00D808CC" w:rsidRPr="00190F19">
          <w:rPr>
            <w:rFonts w:asciiTheme="minorHAnsi" w:hAnsiTheme="minorHAnsi" w:cstheme="minorHAnsi"/>
            <w:color w:val="222222"/>
            <w:shd w:val="clear" w:color="auto" w:fill="FFFFFF"/>
            <w:rPrChange w:id="680" w:author="Adiga, Abhijin (aa5ts)" w:date="2019-08-28T06:00:00Z">
              <w:rPr>
                <w:rFonts w:ascii="Arial" w:hAnsi="Arial" w:cs="Arial"/>
                <w:color w:val="222222"/>
                <w:sz w:val="20"/>
                <w:szCs w:val="20"/>
                <w:shd w:val="clear" w:color="auto" w:fill="FFFFFF"/>
              </w:rPr>
            </w:rPrChange>
          </w:rPr>
          <w:t>As and their extensions are discussed at length.</w:t>
        </w:r>
      </w:ins>
      <w:ins w:id="681" w:author="Adiga, Abhijin (aa5ts)" w:date="2019-08-26T06:50:00Z">
        <w:del w:id="682" w:author="Microsoft Office User" w:date="2019-08-31T16:14:00Z">
          <w:r w:rsidR="00D808CC" w:rsidRPr="00190F19" w:rsidDel="00407578">
            <w:rPr>
              <w:rFonts w:asciiTheme="minorHAnsi" w:hAnsiTheme="minorHAnsi" w:cstheme="minorHAnsi"/>
              <w:color w:val="222222"/>
              <w:shd w:val="clear" w:color="auto" w:fill="FFFFFF"/>
              <w:rPrChange w:id="683" w:author="Adiga, Abhijin (aa5ts)" w:date="2019-08-28T06:00:00Z">
                <w:rPr>
                  <w:rFonts w:ascii="Arial" w:hAnsi="Arial" w:cs="Arial"/>
                  <w:color w:val="222222"/>
                  <w:sz w:val="20"/>
                  <w:szCs w:val="20"/>
                  <w:shd w:val="clear" w:color="auto" w:fill="FFFFFF"/>
                </w:rPr>
              </w:rPrChange>
            </w:rPr>
            <w:delText xml:space="preserve"> The following is our take on </w:delText>
          </w:r>
        </w:del>
      </w:ins>
      <w:ins w:id="684" w:author="Adiga, Abhijin (aa5ts)" w:date="2019-08-26T06:51:00Z">
        <w:del w:id="685" w:author="Microsoft Office User" w:date="2019-08-31T16:14:00Z">
          <w:r w:rsidR="00D808CC" w:rsidRPr="00190F19" w:rsidDel="00407578">
            <w:rPr>
              <w:rFonts w:asciiTheme="minorHAnsi" w:hAnsiTheme="minorHAnsi" w:cstheme="minorHAnsi"/>
              <w:color w:val="222222"/>
              <w:shd w:val="clear" w:color="auto" w:fill="FFFFFF"/>
              <w:rPrChange w:id="686" w:author="Adiga, Abhijin (aa5ts)" w:date="2019-08-28T06:00:00Z">
                <w:rPr>
                  <w:rFonts w:ascii="Arial" w:hAnsi="Arial" w:cs="Arial"/>
                  <w:color w:val="222222"/>
                  <w:sz w:val="20"/>
                  <w:szCs w:val="20"/>
                  <w:shd w:val="clear" w:color="auto" w:fill="FFFFFF"/>
                </w:rPr>
              </w:rPrChange>
            </w:rPr>
            <w:delText xml:space="preserve">the </w:delText>
          </w:r>
        </w:del>
      </w:ins>
      <w:ins w:id="687" w:author="Adiga, Abhijin (aa5ts)" w:date="2019-08-26T07:04:00Z">
        <w:del w:id="688" w:author="Microsoft Office User" w:date="2019-08-31T16:14:00Z">
          <w:r w:rsidR="004B2401" w:rsidRPr="00190F19" w:rsidDel="00407578">
            <w:rPr>
              <w:rFonts w:asciiTheme="minorHAnsi" w:hAnsiTheme="minorHAnsi" w:cstheme="minorHAnsi"/>
              <w:color w:val="222222"/>
              <w:shd w:val="clear" w:color="auto" w:fill="FFFFFF"/>
              <w:rPrChange w:id="689" w:author="Adiga, Abhijin (aa5ts)" w:date="2019-08-28T06:00:00Z">
                <w:rPr>
                  <w:rFonts w:ascii="Arial" w:hAnsi="Arial" w:cs="Arial"/>
                  <w:color w:val="222222"/>
                  <w:sz w:val="20"/>
                  <w:szCs w:val="20"/>
                  <w:shd w:val="clear" w:color="auto" w:fill="FFFFFF"/>
                </w:rPr>
              </w:rPrChange>
            </w:rPr>
            <w:delText>reviewer’s</w:delText>
          </w:r>
        </w:del>
      </w:ins>
      <w:ins w:id="690" w:author="Adiga, Abhijin (aa5ts)" w:date="2019-08-26T06:51:00Z">
        <w:del w:id="691" w:author="Microsoft Office User" w:date="2019-08-31T16:14:00Z">
          <w:r w:rsidR="00D808CC" w:rsidRPr="00190F19" w:rsidDel="00407578">
            <w:rPr>
              <w:rFonts w:asciiTheme="minorHAnsi" w:hAnsiTheme="minorHAnsi" w:cstheme="minorHAnsi"/>
              <w:color w:val="222222"/>
              <w:shd w:val="clear" w:color="auto" w:fill="FFFFFF"/>
              <w:rPrChange w:id="692" w:author="Adiga, Abhijin (aa5ts)" w:date="2019-08-28T06:00:00Z">
                <w:rPr>
                  <w:rFonts w:ascii="Arial" w:hAnsi="Arial" w:cs="Arial"/>
                  <w:color w:val="222222"/>
                  <w:sz w:val="20"/>
                  <w:szCs w:val="20"/>
                  <w:shd w:val="clear" w:color="auto" w:fill="FFFFFF"/>
                </w:rPr>
              </w:rPrChange>
            </w:rPr>
            <w:delText xml:space="preserve"> comment:</w:delText>
          </w:r>
        </w:del>
      </w:ins>
      <w:ins w:id="693" w:author="Adiga, Abhijin (aa5ts)" w:date="2019-08-26T06:58:00Z">
        <w:r w:rsidR="00D808CC" w:rsidRPr="00190F19">
          <w:rPr>
            <w:rFonts w:asciiTheme="minorHAnsi" w:hAnsiTheme="minorHAnsi" w:cstheme="minorHAnsi"/>
            <w:color w:val="222222"/>
            <w:shd w:val="clear" w:color="auto" w:fill="FFFFFF"/>
            <w:rPrChange w:id="694" w:author="Adiga, Abhijin (aa5ts)" w:date="2019-08-28T06:00:00Z">
              <w:rPr>
                <w:rFonts w:ascii="Arial" w:hAnsi="Arial" w:cs="Arial"/>
                <w:color w:val="222222"/>
                <w:sz w:val="20"/>
                <w:szCs w:val="20"/>
                <w:shd w:val="clear" w:color="auto" w:fill="FFFFFF"/>
              </w:rPr>
            </w:rPrChange>
          </w:rPr>
          <w:t xml:space="preserve"> </w:t>
        </w:r>
      </w:ins>
      <w:ins w:id="695" w:author="Adiga, Abhijin (aa5ts)" w:date="2019-08-28T18:38:00Z">
        <w:r w:rsidR="002F4AF9">
          <w:rPr>
            <w:rFonts w:asciiTheme="minorHAnsi" w:hAnsiTheme="minorHAnsi" w:cstheme="minorHAnsi"/>
            <w:color w:val="222222"/>
            <w:shd w:val="clear" w:color="auto" w:fill="FFFFFF"/>
          </w:rPr>
          <w:t xml:space="preserve">A </w:t>
        </w:r>
      </w:ins>
      <w:ins w:id="696" w:author="Adiga, Abhijin (aa5ts)" w:date="2019-08-28T18:39:00Z">
        <w:r w:rsidR="002F4AF9">
          <w:rPr>
            <w:rFonts w:asciiTheme="minorHAnsi" w:hAnsiTheme="minorHAnsi" w:cstheme="minorHAnsi"/>
            <w:color w:val="222222"/>
            <w:shd w:val="clear" w:color="auto" w:fill="FFFFFF"/>
          </w:rPr>
          <w:t>“</w:t>
        </w:r>
      </w:ins>
      <w:ins w:id="697" w:author="Adiga, Abhijin (aa5ts)" w:date="2019-08-28T18:38:00Z">
        <w:r w:rsidR="002F4AF9">
          <w:rPr>
            <w:rFonts w:asciiTheme="minorHAnsi" w:hAnsiTheme="minorHAnsi" w:cstheme="minorHAnsi"/>
            <w:color w:val="222222"/>
            <w:shd w:val="clear" w:color="auto" w:fill="FFFFFF"/>
          </w:rPr>
          <w:t>traditional</w:t>
        </w:r>
      </w:ins>
      <w:ins w:id="698" w:author="Adiga, Abhijin (aa5ts)" w:date="2019-08-28T18:39:00Z">
        <w:r w:rsidR="002F4AF9">
          <w:rPr>
            <w:rFonts w:asciiTheme="minorHAnsi" w:hAnsiTheme="minorHAnsi" w:cstheme="minorHAnsi"/>
            <w:color w:val="222222"/>
            <w:shd w:val="clear" w:color="auto" w:fill="FFFFFF"/>
          </w:rPr>
          <w:t>”</w:t>
        </w:r>
      </w:ins>
      <w:ins w:id="699" w:author="Adiga, Abhijin (aa5ts)" w:date="2019-08-28T18:38:00Z">
        <w:r w:rsidR="002F4AF9">
          <w:rPr>
            <w:rFonts w:asciiTheme="minorHAnsi" w:hAnsiTheme="minorHAnsi" w:cstheme="minorHAnsi"/>
            <w:color w:val="222222"/>
            <w:shd w:val="clear" w:color="auto" w:fill="FFFFFF"/>
          </w:rPr>
          <w:t xml:space="preserve"> </w:t>
        </w:r>
      </w:ins>
      <w:ins w:id="700" w:author="Adiga, Abhijin (aa5ts)" w:date="2019-08-28T18:39:00Z">
        <w:r w:rsidR="002F4AF9">
          <w:rPr>
            <w:rFonts w:asciiTheme="minorHAnsi" w:hAnsiTheme="minorHAnsi" w:cstheme="minorHAnsi"/>
            <w:color w:val="222222"/>
            <w:shd w:val="clear" w:color="auto" w:fill="FFFFFF"/>
          </w:rPr>
          <w:t>CA typical</w:t>
        </w:r>
      </w:ins>
      <w:ins w:id="701" w:author="Adiga, Abhijin (aa5ts)" w:date="2019-08-31T07:42:00Z">
        <w:r w:rsidR="00E455B0">
          <w:rPr>
            <w:rFonts w:asciiTheme="minorHAnsi" w:hAnsiTheme="minorHAnsi" w:cstheme="minorHAnsi"/>
            <w:color w:val="222222"/>
            <w:shd w:val="clear" w:color="auto" w:fill="FFFFFF"/>
          </w:rPr>
          <w:t>ly</w:t>
        </w:r>
      </w:ins>
      <w:ins w:id="702" w:author="Adiga, Abhijin (aa5ts)" w:date="2019-08-28T18:39:00Z">
        <w:r w:rsidR="002F4AF9">
          <w:rPr>
            <w:rFonts w:asciiTheme="minorHAnsi" w:hAnsiTheme="minorHAnsi" w:cstheme="minorHAnsi"/>
            <w:color w:val="222222"/>
            <w:shd w:val="clear" w:color="auto" w:fill="FFFFFF"/>
          </w:rPr>
          <w:t xml:space="preserve"> consists of some form of uniform lattice, where a cell’s neighb</w:t>
        </w:r>
      </w:ins>
      <w:ins w:id="703" w:author="Adiga, Abhijin (aa5ts)" w:date="2019-08-28T18:40:00Z">
        <w:r w:rsidR="002F4AF9">
          <w:rPr>
            <w:rFonts w:asciiTheme="minorHAnsi" w:hAnsiTheme="minorHAnsi" w:cstheme="minorHAnsi"/>
            <w:color w:val="222222"/>
            <w:shd w:val="clear" w:color="auto" w:fill="FFFFFF"/>
          </w:rPr>
          <w:t>ours are those</w:t>
        </w:r>
      </w:ins>
      <w:ins w:id="704" w:author="Adiga, Abhijin (aa5ts)" w:date="2019-08-28T18:39:00Z">
        <w:r w:rsidR="002F4AF9">
          <w:rPr>
            <w:rFonts w:asciiTheme="minorHAnsi" w:hAnsiTheme="minorHAnsi" w:cstheme="minorHAnsi"/>
            <w:color w:val="222222"/>
            <w:shd w:val="clear" w:color="auto" w:fill="FFFFFF"/>
          </w:rPr>
          <w:t xml:space="preserve"> cells </w:t>
        </w:r>
      </w:ins>
      <w:ins w:id="705" w:author="Adiga, Abhijin (aa5ts)" w:date="2019-08-28T18:40:00Z">
        <w:r w:rsidR="002F4AF9">
          <w:rPr>
            <w:rFonts w:asciiTheme="minorHAnsi" w:hAnsiTheme="minorHAnsi" w:cstheme="minorHAnsi"/>
            <w:color w:val="222222"/>
            <w:shd w:val="clear" w:color="auto" w:fill="FFFFFF"/>
          </w:rPr>
          <w:t xml:space="preserve">which </w:t>
        </w:r>
      </w:ins>
      <w:ins w:id="706" w:author="Adiga, Abhijin (aa5ts)" w:date="2019-08-28T18:39:00Z">
        <w:r w:rsidR="002F4AF9">
          <w:rPr>
            <w:rFonts w:asciiTheme="minorHAnsi" w:hAnsiTheme="minorHAnsi" w:cstheme="minorHAnsi"/>
            <w:color w:val="222222"/>
            <w:shd w:val="clear" w:color="auto" w:fill="FFFFFF"/>
          </w:rPr>
          <w:t>shar</w:t>
        </w:r>
      </w:ins>
      <w:ins w:id="707" w:author="Adiga, Abhijin (aa5ts)" w:date="2019-08-28T18:40:00Z">
        <w:r w:rsidR="002F4AF9">
          <w:rPr>
            <w:rFonts w:asciiTheme="minorHAnsi" w:hAnsiTheme="minorHAnsi" w:cstheme="minorHAnsi"/>
            <w:color w:val="222222"/>
            <w:shd w:val="clear" w:color="auto" w:fill="FFFFFF"/>
          </w:rPr>
          <w:t>e</w:t>
        </w:r>
      </w:ins>
      <w:ins w:id="708" w:author="Adiga, Abhijin (aa5ts)" w:date="2019-08-28T18:39:00Z">
        <w:r w:rsidR="002F4AF9">
          <w:rPr>
            <w:rFonts w:asciiTheme="minorHAnsi" w:hAnsiTheme="minorHAnsi" w:cstheme="minorHAnsi"/>
            <w:color w:val="222222"/>
            <w:shd w:val="clear" w:color="auto" w:fill="FFFFFF"/>
          </w:rPr>
          <w:t xml:space="preserve"> their boundaries</w:t>
        </w:r>
      </w:ins>
      <w:ins w:id="709" w:author="Adiga, Abhijin (aa5ts)" w:date="2019-08-28T18:40:00Z">
        <w:r w:rsidR="002F4AF9">
          <w:rPr>
            <w:rFonts w:asciiTheme="minorHAnsi" w:hAnsiTheme="minorHAnsi" w:cstheme="minorHAnsi"/>
            <w:color w:val="222222"/>
            <w:shd w:val="clear" w:color="auto" w:fill="FFFFFF"/>
          </w:rPr>
          <w:t xml:space="preserve"> with it.</w:t>
        </w:r>
      </w:ins>
      <w:ins w:id="710" w:author="Adiga, Abhijin (aa5ts)" w:date="2019-08-28T18:39:00Z">
        <w:r w:rsidR="002F4AF9">
          <w:rPr>
            <w:rFonts w:asciiTheme="minorHAnsi" w:hAnsiTheme="minorHAnsi" w:cstheme="minorHAnsi"/>
            <w:color w:val="222222"/>
            <w:shd w:val="clear" w:color="auto" w:fill="FFFFFF"/>
          </w:rPr>
          <w:t xml:space="preserve"> </w:t>
        </w:r>
      </w:ins>
      <w:ins w:id="711" w:author="Adiga, Abhijin (aa5ts)" w:date="2019-08-26T06:58:00Z">
        <w:r w:rsidR="00D808CC" w:rsidRPr="00190F19">
          <w:rPr>
            <w:rFonts w:asciiTheme="minorHAnsi" w:hAnsiTheme="minorHAnsi" w:cstheme="minorHAnsi"/>
            <w:color w:val="222222"/>
            <w:shd w:val="clear" w:color="auto" w:fill="FFFFFF"/>
            <w:rPrChange w:id="712" w:author="Adiga, Abhijin (aa5ts)" w:date="2019-08-28T06:00:00Z">
              <w:rPr>
                <w:rFonts w:ascii="Arial" w:hAnsi="Arial" w:cs="Arial"/>
                <w:color w:val="222222"/>
                <w:sz w:val="20"/>
                <w:szCs w:val="20"/>
                <w:shd w:val="clear" w:color="auto" w:fill="FFFFFF"/>
              </w:rPr>
            </w:rPrChange>
          </w:rPr>
          <w:t>O</w:t>
        </w:r>
      </w:ins>
      <w:ins w:id="713" w:author="Adiga, Abhijin (aa5ts)" w:date="2019-08-26T06:57:00Z">
        <w:r w:rsidR="00D808CC" w:rsidRPr="00190F19">
          <w:rPr>
            <w:rFonts w:asciiTheme="minorHAnsi" w:hAnsiTheme="minorHAnsi" w:cstheme="minorHAnsi"/>
            <w:color w:val="222222"/>
            <w:shd w:val="clear" w:color="auto" w:fill="FFFFFF"/>
            <w:rPrChange w:id="714" w:author="Adiga, Abhijin (aa5ts)" w:date="2019-08-28T06:00:00Z">
              <w:rPr>
                <w:rFonts w:ascii="Arial" w:hAnsi="Arial" w:cs="Arial"/>
                <w:color w:val="222222"/>
                <w:sz w:val="20"/>
                <w:szCs w:val="20"/>
                <w:shd w:val="clear" w:color="auto" w:fill="FFFFFF"/>
              </w:rPr>
            </w:rPrChange>
          </w:rPr>
          <w:t xml:space="preserve">ur model </w:t>
        </w:r>
      </w:ins>
      <w:ins w:id="715" w:author="Adiga, Abhijin (aa5ts)" w:date="2019-08-28T18:40:00Z">
        <w:r w:rsidR="002F4AF9">
          <w:rPr>
            <w:rFonts w:asciiTheme="minorHAnsi" w:hAnsiTheme="minorHAnsi" w:cstheme="minorHAnsi"/>
            <w:color w:val="222222"/>
            <w:shd w:val="clear" w:color="auto" w:fill="FFFFFF"/>
          </w:rPr>
          <w:t xml:space="preserve">in some sense </w:t>
        </w:r>
      </w:ins>
      <w:ins w:id="716" w:author="Adiga, Abhijin (aa5ts)" w:date="2019-08-26T06:57:00Z">
        <w:r w:rsidR="00D808CC" w:rsidRPr="00190F19">
          <w:rPr>
            <w:rFonts w:asciiTheme="minorHAnsi" w:hAnsiTheme="minorHAnsi" w:cstheme="minorHAnsi"/>
            <w:color w:val="222222"/>
            <w:shd w:val="clear" w:color="auto" w:fill="FFFFFF"/>
            <w:rPrChange w:id="717" w:author="Adiga, Abhijin (aa5ts)" w:date="2019-08-28T06:00:00Z">
              <w:rPr>
                <w:rFonts w:ascii="Arial" w:hAnsi="Arial" w:cs="Arial"/>
                <w:color w:val="222222"/>
                <w:sz w:val="20"/>
                <w:szCs w:val="20"/>
                <w:shd w:val="clear" w:color="auto" w:fill="FFFFFF"/>
              </w:rPr>
            </w:rPrChange>
          </w:rPr>
          <w:t xml:space="preserve">can be viewed as a </w:t>
        </w:r>
      </w:ins>
      <w:ins w:id="718" w:author="Adiga, Abhijin (aa5ts)" w:date="2019-08-26T06:59:00Z">
        <w:r w:rsidR="00D808CC" w:rsidRPr="00190F19">
          <w:rPr>
            <w:rFonts w:asciiTheme="minorHAnsi" w:hAnsiTheme="minorHAnsi" w:cstheme="minorHAnsi"/>
            <w:color w:val="222222"/>
            <w:shd w:val="clear" w:color="auto" w:fill="FFFFFF"/>
            <w:rPrChange w:id="719" w:author="Adiga, Abhijin (aa5ts)" w:date="2019-08-28T06:00:00Z">
              <w:rPr>
                <w:rFonts w:ascii="Arial" w:hAnsi="Arial" w:cs="Arial"/>
                <w:color w:val="222222"/>
                <w:sz w:val="20"/>
                <w:szCs w:val="20"/>
                <w:shd w:val="clear" w:color="auto" w:fill="FFFFFF"/>
              </w:rPr>
            </w:rPrChange>
          </w:rPr>
          <w:t>combination</w:t>
        </w:r>
      </w:ins>
      <w:ins w:id="720" w:author="Adiga, Abhijin (aa5ts)" w:date="2019-08-26T06:57:00Z">
        <w:r w:rsidR="00D808CC" w:rsidRPr="00190F19">
          <w:rPr>
            <w:rFonts w:asciiTheme="minorHAnsi" w:hAnsiTheme="minorHAnsi" w:cstheme="minorHAnsi"/>
            <w:color w:val="222222"/>
            <w:shd w:val="clear" w:color="auto" w:fill="FFFFFF"/>
            <w:rPrChange w:id="721" w:author="Adiga, Abhijin (aa5ts)" w:date="2019-08-28T06:00:00Z">
              <w:rPr>
                <w:rFonts w:ascii="Arial" w:hAnsi="Arial" w:cs="Arial"/>
                <w:color w:val="222222"/>
                <w:sz w:val="20"/>
                <w:szCs w:val="20"/>
                <w:shd w:val="clear" w:color="auto" w:fill="FFFFFF"/>
              </w:rPr>
            </w:rPrChange>
          </w:rPr>
          <w:t xml:space="preserve"> of </w:t>
        </w:r>
      </w:ins>
      <w:ins w:id="722" w:author="Adiga, Abhijin (aa5ts)" w:date="2019-08-26T06:50:00Z">
        <w:r w:rsidR="00D808CC" w:rsidRPr="00190F19">
          <w:rPr>
            <w:rFonts w:asciiTheme="minorHAnsi" w:hAnsiTheme="minorHAnsi" w:cstheme="minorHAnsi"/>
            <w:color w:val="222222"/>
            <w:shd w:val="clear" w:color="auto" w:fill="FFFFFF"/>
            <w:rPrChange w:id="723" w:author="Adiga, Abhijin (aa5ts)" w:date="2019-08-28T06:00:00Z">
              <w:rPr>
                <w:rFonts w:ascii="Arial" w:hAnsi="Arial" w:cs="Arial"/>
                <w:color w:val="222222"/>
                <w:sz w:val="20"/>
                <w:szCs w:val="20"/>
                <w:shd w:val="clear" w:color="auto" w:fill="FFFFFF"/>
              </w:rPr>
            </w:rPrChange>
          </w:rPr>
          <w:t>C</w:t>
        </w:r>
      </w:ins>
      <w:ins w:id="724" w:author="Adiga, Abhijin (aa5ts)" w:date="2019-08-26T06:57:00Z">
        <w:r w:rsidR="00D808CC" w:rsidRPr="00190F19">
          <w:rPr>
            <w:rFonts w:asciiTheme="minorHAnsi" w:hAnsiTheme="minorHAnsi" w:cstheme="minorHAnsi"/>
            <w:color w:val="222222"/>
            <w:shd w:val="clear" w:color="auto" w:fill="FFFFFF"/>
            <w:rPrChange w:id="725" w:author="Adiga, Abhijin (aa5ts)" w:date="2019-08-28T06:00:00Z">
              <w:rPr>
                <w:rFonts w:ascii="Arial" w:hAnsi="Arial" w:cs="Arial"/>
                <w:color w:val="222222"/>
                <w:sz w:val="20"/>
                <w:szCs w:val="20"/>
                <w:shd w:val="clear" w:color="auto" w:fill="FFFFFF"/>
              </w:rPr>
            </w:rPrChange>
          </w:rPr>
          <w:t>As</w:t>
        </w:r>
      </w:ins>
      <w:ins w:id="726" w:author="Adiga, Abhijin (aa5ts)" w:date="2019-08-26T06:58:00Z">
        <w:r w:rsidR="00D808CC" w:rsidRPr="00190F19">
          <w:rPr>
            <w:rFonts w:asciiTheme="minorHAnsi" w:hAnsiTheme="minorHAnsi" w:cstheme="minorHAnsi"/>
            <w:color w:val="222222"/>
            <w:shd w:val="clear" w:color="auto" w:fill="FFFFFF"/>
            <w:rPrChange w:id="727" w:author="Adiga, Abhijin (aa5ts)" w:date="2019-08-28T06:00:00Z">
              <w:rPr>
                <w:rFonts w:ascii="Arial" w:hAnsi="Arial" w:cs="Arial"/>
                <w:color w:val="222222"/>
                <w:sz w:val="20"/>
                <w:szCs w:val="20"/>
                <w:shd w:val="clear" w:color="auto" w:fill="FFFFFF"/>
              </w:rPr>
            </w:rPrChange>
          </w:rPr>
          <w:t xml:space="preserve">. </w:t>
        </w:r>
      </w:ins>
      <w:ins w:id="728" w:author="Adiga, Abhijin (aa5ts)" w:date="2019-08-26T06:59:00Z">
        <w:r w:rsidR="00D808CC" w:rsidRPr="00190F19">
          <w:rPr>
            <w:rFonts w:asciiTheme="minorHAnsi" w:hAnsiTheme="minorHAnsi" w:cstheme="minorHAnsi"/>
            <w:color w:val="222222"/>
            <w:shd w:val="clear" w:color="auto" w:fill="FFFFFF"/>
            <w:rPrChange w:id="729" w:author="Adiga, Abhijin (aa5ts)" w:date="2019-08-28T06:00:00Z">
              <w:rPr>
                <w:rFonts w:ascii="Arial" w:hAnsi="Arial" w:cs="Arial"/>
                <w:color w:val="222222"/>
                <w:sz w:val="20"/>
                <w:szCs w:val="20"/>
                <w:shd w:val="clear" w:color="auto" w:fill="FFFFFF"/>
              </w:rPr>
            </w:rPrChange>
          </w:rPr>
          <w:t xml:space="preserve">The CA structure of the short distance </w:t>
        </w:r>
      </w:ins>
      <w:ins w:id="730" w:author="Adiga, Abhijin (aa5ts)" w:date="2019-08-26T06:58:00Z">
        <w:r w:rsidR="00D808CC" w:rsidRPr="00190F19">
          <w:rPr>
            <w:rFonts w:asciiTheme="minorHAnsi" w:hAnsiTheme="minorHAnsi" w:cstheme="minorHAnsi"/>
            <w:color w:val="222222"/>
            <w:shd w:val="clear" w:color="auto" w:fill="FFFFFF"/>
            <w:rPrChange w:id="731" w:author="Adiga, Abhijin (aa5ts)" w:date="2019-08-28T06:00:00Z">
              <w:rPr>
                <w:rFonts w:ascii="Arial" w:hAnsi="Arial" w:cs="Arial"/>
                <w:color w:val="222222"/>
                <w:sz w:val="20"/>
                <w:szCs w:val="20"/>
                <w:shd w:val="clear" w:color="auto" w:fill="FFFFFF"/>
              </w:rPr>
            </w:rPrChange>
          </w:rPr>
          <w:t>pathw</w:t>
        </w:r>
      </w:ins>
      <w:ins w:id="732" w:author="Adiga, Abhijin (aa5ts)" w:date="2019-08-26T06:59:00Z">
        <w:r w:rsidR="00D808CC" w:rsidRPr="00190F19">
          <w:rPr>
            <w:rFonts w:asciiTheme="minorHAnsi" w:hAnsiTheme="minorHAnsi" w:cstheme="minorHAnsi"/>
            <w:color w:val="222222"/>
            <w:shd w:val="clear" w:color="auto" w:fill="FFFFFF"/>
            <w:rPrChange w:id="733" w:author="Adiga, Abhijin (aa5ts)" w:date="2019-08-28T06:00:00Z">
              <w:rPr>
                <w:rFonts w:ascii="Arial" w:hAnsi="Arial" w:cs="Arial"/>
                <w:color w:val="222222"/>
                <w:sz w:val="20"/>
                <w:szCs w:val="20"/>
                <w:shd w:val="clear" w:color="auto" w:fill="FFFFFF"/>
              </w:rPr>
            </w:rPrChange>
          </w:rPr>
          <w:t xml:space="preserve">ay is different from the structure of the </w:t>
        </w:r>
      </w:ins>
      <w:ins w:id="734" w:author="Adiga, Abhijin (aa5ts)" w:date="2019-08-26T07:00:00Z">
        <w:r w:rsidR="00D808CC" w:rsidRPr="00190F19">
          <w:rPr>
            <w:rFonts w:asciiTheme="minorHAnsi" w:hAnsiTheme="minorHAnsi" w:cstheme="minorHAnsi"/>
            <w:color w:val="222222"/>
            <w:shd w:val="clear" w:color="auto" w:fill="FFFFFF"/>
            <w:rPrChange w:id="735" w:author="Adiga, Abhijin (aa5ts)" w:date="2019-08-28T06:00:00Z">
              <w:rPr>
                <w:rFonts w:ascii="Arial" w:hAnsi="Arial" w:cs="Arial"/>
                <w:color w:val="222222"/>
                <w:sz w:val="20"/>
                <w:szCs w:val="20"/>
                <w:shd w:val="clear" w:color="auto" w:fill="FFFFFF"/>
              </w:rPr>
            </w:rPrChange>
          </w:rPr>
          <w:t xml:space="preserve">short-distance human-mediated spread. </w:t>
        </w:r>
      </w:ins>
      <w:ins w:id="736" w:author="Adiga, Abhijin (aa5ts)" w:date="2019-08-26T07:01:00Z">
        <w:del w:id="737" w:author="Microsoft Office User" w:date="2019-08-31T16:14:00Z">
          <w:r w:rsidR="00871AE3" w:rsidRPr="00190F19" w:rsidDel="00407578">
            <w:rPr>
              <w:rFonts w:asciiTheme="minorHAnsi" w:hAnsiTheme="minorHAnsi" w:cstheme="minorHAnsi"/>
              <w:color w:val="222222"/>
              <w:shd w:val="clear" w:color="auto" w:fill="FFFFFF"/>
              <w:rPrChange w:id="738" w:author="Adiga, Abhijin (aa5ts)" w:date="2019-08-28T06:00:00Z">
                <w:rPr>
                  <w:rFonts w:ascii="Arial" w:hAnsi="Arial" w:cs="Arial"/>
                  <w:color w:val="222222"/>
                  <w:sz w:val="20"/>
                  <w:szCs w:val="20"/>
                  <w:shd w:val="clear" w:color="auto" w:fill="FFFFFF"/>
                </w:rPr>
              </w:rPrChange>
            </w:rPr>
            <w:delText>At the same time</w:delText>
          </w:r>
        </w:del>
      </w:ins>
      <w:ins w:id="739" w:author="Adiga, Abhijin (aa5ts)" w:date="2019-08-26T06:59:00Z">
        <w:del w:id="740" w:author="Microsoft Office User" w:date="2019-08-31T16:14:00Z">
          <w:r w:rsidR="00D808CC" w:rsidRPr="00190F19" w:rsidDel="00407578">
            <w:rPr>
              <w:rFonts w:asciiTheme="minorHAnsi" w:hAnsiTheme="minorHAnsi" w:cstheme="minorHAnsi"/>
              <w:color w:val="222222"/>
              <w:shd w:val="clear" w:color="auto" w:fill="FFFFFF"/>
              <w:rPrChange w:id="741" w:author="Adiga, Abhijin (aa5ts)" w:date="2019-08-28T06:00:00Z">
                <w:rPr>
                  <w:rFonts w:ascii="Arial" w:hAnsi="Arial" w:cs="Arial"/>
                  <w:color w:val="222222"/>
                  <w:sz w:val="20"/>
                  <w:szCs w:val="20"/>
                  <w:shd w:val="clear" w:color="auto" w:fill="FFFFFF"/>
                </w:rPr>
              </w:rPrChange>
            </w:rPr>
            <w:delText>,</w:delText>
          </w:r>
        </w:del>
      </w:ins>
      <w:ins w:id="742" w:author="Adiga, Abhijin (aa5ts)" w:date="2019-08-26T07:02:00Z">
        <w:del w:id="743" w:author="Microsoft Office User" w:date="2019-08-31T16:14:00Z">
          <w:r w:rsidR="00871AE3" w:rsidRPr="00190F19" w:rsidDel="00407578">
            <w:rPr>
              <w:rFonts w:asciiTheme="minorHAnsi" w:hAnsiTheme="minorHAnsi" w:cstheme="minorHAnsi"/>
              <w:color w:val="222222"/>
              <w:shd w:val="clear" w:color="auto" w:fill="FFFFFF"/>
              <w:rPrChange w:id="744" w:author="Adiga, Abhijin (aa5ts)" w:date="2019-08-28T06:00:00Z">
                <w:rPr>
                  <w:rFonts w:ascii="Arial" w:hAnsi="Arial" w:cs="Arial"/>
                  <w:color w:val="222222"/>
                  <w:sz w:val="20"/>
                  <w:szCs w:val="20"/>
                  <w:shd w:val="clear" w:color="auto" w:fill="FFFFFF"/>
                </w:rPr>
              </w:rPrChange>
            </w:rPr>
            <w:delText xml:space="preserve"> the concept of CA</w:delText>
          </w:r>
        </w:del>
      </w:ins>
      <w:ins w:id="745" w:author="Adiga, Abhijin (aa5ts)" w:date="2019-08-26T07:01:00Z">
        <w:del w:id="746" w:author="Microsoft Office User" w:date="2019-08-31T16:14:00Z">
          <w:r w:rsidR="00871AE3" w:rsidRPr="00190F19" w:rsidDel="00407578">
            <w:rPr>
              <w:rFonts w:asciiTheme="minorHAnsi" w:hAnsiTheme="minorHAnsi" w:cstheme="minorHAnsi"/>
              <w:color w:val="222222"/>
              <w:shd w:val="clear" w:color="auto" w:fill="FFFFFF"/>
              <w:rPrChange w:id="747" w:author="Adiga, Abhijin (aa5ts)" w:date="2019-08-28T06:00:00Z">
                <w:rPr>
                  <w:rFonts w:ascii="Arial" w:hAnsi="Arial" w:cs="Arial"/>
                  <w:color w:val="222222"/>
                  <w:sz w:val="20"/>
                  <w:szCs w:val="20"/>
                  <w:shd w:val="clear" w:color="auto" w:fill="FFFFFF"/>
                </w:rPr>
              </w:rPrChange>
            </w:rPr>
            <w:delText xml:space="preserve"> </w:delText>
          </w:r>
        </w:del>
      </w:ins>
      <w:ins w:id="748" w:author="Adiga, Abhijin (aa5ts)" w:date="2019-08-26T07:02:00Z">
        <w:del w:id="749" w:author="Microsoft Office User" w:date="2019-08-31T16:14:00Z">
          <w:r w:rsidR="00871AE3" w:rsidRPr="00190F19" w:rsidDel="00407578">
            <w:rPr>
              <w:rFonts w:asciiTheme="minorHAnsi" w:hAnsiTheme="minorHAnsi" w:cstheme="minorHAnsi"/>
              <w:color w:val="222222"/>
              <w:shd w:val="clear" w:color="auto" w:fill="FFFFFF"/>
              <w:rPrChange w:id="750" w:author="Adiga, Abhijin (aa5ts)" w:date="2019-08-28T06:00:00Z">
                <w:rPr>
                  <w:rFonts w:ascii="Arial" w:hAnsi="Arial" w:cs="Arial"/>
                  <w:color w:val="222222"/>
                  <w:sz w:val="20"/>
                  <w:szCs w:val="20"/>
                  <w:shd w:val="clear" w:color="auto" w:fill="FFFFFF"/>
                </w:rPr>
              </w:rPrChange>
            </w:rPr>
            <w:delText>being</w:delText>
          </w:r>
        </w:del>
      </w:ins>
      <w:ins w:id="751" w:author="Adiga, Abhijin (aa5ts)" w:date="2019-08-26T06:50:00Z">
        <w:del w:id="752" w:author="Microsoft Office User" w:date="2019-08-31T16:14:00Z">
          <w:r w:rsidR="00D808CC" w:rsidRPr="00190F19" w:rsidDel="00407578">
            <w:rPr>
              <w:rFonts w:asciiTheme="minorHAnsi" w:hAnsiTheme="minorHAnsi" w:cstheme="minorHAnsi"/>
              <w:color w:val="222222"/>
              <w:shd w:val="clear" w:color="auto" w:fill="FFFFFF"/>
              <w:rPrChange w:id="753" w:author="Adiga, Abhijin (aa5ts)" w:date="2019-08-28T06:00:00Z">
                <w:rPr>
                  <w:rFonts w:ascii="Arial" w:hAnsi="Arial" w:cs="Arial"/>
                  <w:color w:val="222222"/>
                  <w:sz w:val="20"/>
                  <w:szCs w:val="20"/>
                  <w:shd w:val="clear" w:color="auto" w:fill="FFFFFF"/>
                </w:rPr>
              </w:rPrChange>
            </w:rPr>
            <w:delText xml:space="preserve"> fairly generic</w:delText>
          </w:r>
        </w:del>
      </w:ins>
      <w:ins w:id="754" w:author="Adiga, Abhijin (aa5ts)" w:date="2019-08-26T07:02:00Z">
        <w:del w:id="755" w:author="Microsoft Office User" w:date="2019-08-31T16:14:00Z">
          <w:r w:rsidR="00871AE3" w:rsidRPr="00190F19" w:rsidDel="00407578">
            <w:rPr>
              <w:rFonts w:asciiTheme="minorHAnsi" w:hAnsiTheme="minorHAnsi" w:cstheme="minorHAnsi"/>
              <w:color w:val="222222"/>
              <w:shd w:val="clear" w:color="auto" w:fill="FFFFFF"/>
              <w:rPrChange w:id="756" w:author="Adiga, Abhijin (aa5ts)" w:date="2019-08-28T06:00:00Z">
                <w:rPr>
                  <w:rFonts w:ascii="Arial" w:hAnsi="Arial" w:cs="Arial"/>
                  <w:color w:val="222222"/>
                  <w:sz w:val="20"/>
                  <w:szCs w:val="20"/>
                  <w:shd w:val="clear" w:color="auto" w:fill="FFFFFF"/>
                </w:rPr>
              </w:rPrChange>
            </w:rPr>
            <w:delText xml:space="preserve">, we admit that </w:delText>
          </w:r>
        </w:del>
      </w:ins>
      <w:ins w:id="757" w:author="Adiga, Abhijin (aa5ts)" w:date="2019-08-26T07:03:00Z">
        <w:del w:id="758" w:author="Microsoft Office User" w:date="2019-08-31T16:14:00Z">
          <w:r w:rsidR="00871AE3" w:rsidRPr="00190F19" w:rsidDel="00407578">
            <w:rPr>
              <w:rFonts w:asciiTheme="minorHAnsi" w:hAnsiTheme="minorHAnsi" w:cstheme="minorHAnsi"/>
              <w:color w:val="222222"/>
              <w:shd w:val="clear" w:color="auto" w:fill="FFFFFF"/>
              <w:rPrChange w:id="759" w:author="Adiga, Abhijin (aa5ts)" w:date="2019-08-28T06:00:00Z">
                <w:rPr>
                  <w:rFonts w:ascii="Arial" w:hAnsi="Arial" w:cs="Arial"/>
                  <w:color w:val="222222"/>
                  <w:sz w:val="20"/>
                  <w:szCs w:val="20"/>
                  <w:shd w:val="clear" w:color="auto" w:fill="FFFFFF"/>
                </w:rPr>
              </w:rPrChange>
            </w:rPr>
            <w:delText>some researchers might view the entire model as a CA.</w:delText>
          </w:r>
        </w:del>
      </w:ins>
      <w:ins w:id="760" w:author="Microsoft Office User" w:date="2019-08-31T16:14:00Z">
        <w:r w:rsidR="00407578">
          <w:rPr>
            <w:rFonts w:asciiTheme="minorHAnsi" w:hAnsiTheme="minorHAnsi" w:cstheme="minorHAnsi"/>
            <w:color w:val="222222"/>
            <w:shd w:val="clear" w:color="auto" w:fill="FFFFFF"/>
          </w:rPr>
          <w:t>Nevertheless, these models can certainly be</w:t>
        </w:r>
      </w:ins>
      <w:ins w:id="761" w:author="Microsoft Office User" w:date="2019-08-31T16:15:00Z">
        <w:r w:rsidR="00407578">
          <w:rPr>
            <w:rFonts w:asciiTheme="minorHAnsi" w:hAnsiTheme="minorHAnsi" w:cstheme="minorHAnsi"/>
            <w:color w:val="222222"/>
            <w:shd w:val="clear" w:color="auto" w:fill="FFFFFF"/>
          </w:rPr>
          <w:t xml:space="preserve"> considered as generalizations of classical CAs. </w:t>
        </w:r>
      </w:ins>
    </w:p>
    <w:p w14:paraId="518EC0CE" w14:textId="6C8789C2" w:rsidR="00A70401" w:rsidRPr="00190F19" w:rsidRDefault="00A70401" w:rsidP="00063577">
      <w:pPr>
        <w:rPr>
          <w:ins w:id="762" w:author="Adiga, Abhijin (aa5ts)" w:date="2019-08-26T06:33:00Z"/>
          <w:rFonts w:asciiTheme="minorHAnsi" w:hAnsiTheme="minorHAnsi" w:cstheme="minorHAnsi"/>
          <w:highlight w:val="yellow"/>
          <w:rPrChange w:id="763" w:author="Adiga, Abhijin (aa5ts)" w:date="2019-08-28T06:00:00Z">
            <w:rPr>
              <w:ins w:id="764" w:author="Adiga, Abhijin (aa5ts)" w:date="2019-08-26T06:33:00Z"/>
            </w:rPr>
          </w:rPrChange>
        </w:rPr>
      </w:pPr>
    </w:p>
    <w:p w14:paraId="26BCB909" w14:textId="4D2CC50D" w:rsidR="00A70401" w:rsidRPr="00190F19" w:rsidRDefault="00A70401" w:rsidP="00063577">
      <w:pPr>
        <w:rPr>
          <w:ins w:id="765" w:author="Adiga, Abhijin (aa5ts)" w:date="2019-08-23T11:37:00Z"/>
          <w:rFonts w:asciiTheme="minorHAnsi" w:hAnsiTheme="minorHAnsi" w:cstheme="minorHAnsi"/>
          <w:rPrChange w:id="766" w:author="Adiga, Abhijin (aa5ts)" w:date="2019-08-28T06:00:00Z">
            <w:rPr>
              <w:ins w:id="767" w:author="Adiga, Abhijin (aa5ts)" w:date="2019-08-23T11:37:00Z"/>
            </w:rPr>
          </w:rPrChange>
        </w:rPr>
      </w:pPr>
      <w:ins w:id="768" w:author="Adiga, Abhijin (aa5ts)" w:date="2019-08-26T06:33:00Z">
        <w:r w:rsidRPr="00190F19">
          <w:rPr>
            <w:rFonts w:asciiTheme="minorHAnsi" w:hAnsiTheme="minorHAnsi" w:cstheme="minorHAnsi"/>
            <w:rPrChange w:id="769" w:author="Adiga, Abhijin (aa5ts)" w:date="2019-08-28T06:00:00Z">
              <w:rPr/>
            </w:rPrChange>
          </w:rPr>
          <w:t xml:space="preserve">We </w:t>
        </w:r>
      </w:ins>
      <w:ins w:id="770" w:author="Adiga, Abhijin (aa5ts)" w:date="2019-08-26T06:34:00Z">
        <w:r w:rsidRPr="00190F19">
          <w:rPr>
            <w:rFonts w:asciiTheme="minorHAnsi" w:hAnsiTheme="minorHAnsi" w:cstheme="minorHAnsi"/>
            <w:rPrChange w:id="771" w:author="Adiga, Abhijin (aa5ts)" w:date="2019-08-28T06:00:00Z">
              <w:rPr/>
            </w:rPrChange>
          </w:rPr>
          <w:t xml:space="preserve">have </w:t>
        </w:r>
      </w:ins>
      <w:ins w:id="772" w:author="Adiga, Abhijin (aa5ts)" w:date="2019-08-26T07:00:00Z">
        <w:r w:rsidR="00D808CC" w:rsidRPr="00190F19">
          <w:rPr>
            <w:rFonts w:asciiTheme="minorHAnsi" w:hAnsiTheme="minorHAnsi" w:cstheme="minorHAnsi"/>
            <w:rPrChange w:id="773" w:author="Adiga, Abhijin (aa5ts)" w:date="2019-08-28T06:00:00Z">
              <w:rPr/>
            </w:rPrChange>
          </w:rPr>
          <w:t>moved</w:t>
        </w:r>
      </w:ins>
      <w:ins w:id="774" w:author="Adiga, Abhijin (aa5ts)" w:date="2019-08-26T06:33:00Z">
        <w:r w:rsidRPr="00190F19">
          <w:rPr>
            <w:rFonts w:asciiTheme="minorHAnsi" w:hAnsiTheme="minorHAnsi" w:cstheme="minorHAnsi"/>
            <w:rPrChange w:id="775" w:author="Adiga, Abhijin (aa5ts)" w:date="2019-08-28T06:00:00Z">
              <w:rPr/>
            </w:rPrChange>
          </w:rPr>
          <w:t xml:space="preserve"> litera</w:t>
        </w:r>
      </w:ins>
      <w:ins w:id="776" w:author="Adiga, Abhijin (aa5ts)" w:date="2019-08-26T06:34:00Z">
        <w:r w:rsidRPr="00190F19">
          <w:rPr>
            <w:rFonts w:asciiTheme="minorHAnsi" w:hAnsiTheme="minorHAnsi" w:cstheme="minorHAnsi"/>
            <w:rPrChange w:id="777" w:author="Adiga, Abhijin (aa5ts)" w:date="2019-08-28T06:00:00Z">
              <w:rPr/>
            </w:rPrChange>
          </w:rPr>
          <w:t xml:space="preserve">ture review </w:t>
        </w:r>
      </w:ins>
      <w:ins w:id="778" w:author="Adiga, Abhijin (aa5ts)" w:date="2019-08-26T07:01:00Z">
        <w:r w:rsidR="00D808CC" w:rsidRPr="00190F19">
          <w:rPr>
            <w:rFonts w:asciiTheme="minorHAnsi" w:hAnsiTheme="minorHAnsi" w:cstheme="minorHAnsi"/>
            <w:rPrChange w:id="779" w:author="Adiga, Abhijin (aa5ts)" w:date="2019-08-28T06:00:00Z">
              <w:rPr/>
            </w:rPrChange>
          </w:rPr>
          <w:t xml:space="preserve">from Discussion </w:t>
        </w:r>
      </w:ins>
      <w:ins w:id="780" w:author="Adiga, Abhijin (aa5ts)" w:date="2019-08-26T07:00:00Z">
        <w:r w:rsidR="00D808CC" w:rsidRPr="00190F19">
          <w:rPr>
            <w:rFonts w:asciiTheme="minorHAnsi" w:hAnsiTheme="minorHAnsi" w:cstheme="minorHAnsi"/>
            <w:rPrChange w:id="781" w:author="Adiga, Abhijin (aa5ts)" w:date="2019-08-28T06:00:00Z">
              <w:rPr/>
            </w:rPrChange>
          </w:rPr>
          <w:t>to</w:t>
        </w:r>
      </w:ins>
      <w:ins w:id="782" w:author="Adiga, Abhijin (aa5ts)" w:date="2019-08-26T06:34:00Z">
        <w:r w:rsidRPr="00190F19">
          <w:rPr>
            <w:rFonts w:asciiTheme="minorHAnsi" w:hAnsiTheme="minorHAnsi" w:cstheme="minorHAnsi"/>
            <w:rPrChange w:id="783" w:author="Adiga, Abhijin (aa5ts)" w:date="2019-08-28T06:00:00Z">
              <w:rPr/>
            </w:rPrChange>
          </w:rPr>
          <w:t xml:space="preserve"> </w:t>
        </w:r>
      </w:ins>
      <w:ins w:id="784" w:author="Adiga, Abhijin (aa5ts)" w:date="2019-08-31T07:43:00Z">
        <w:r w:rsidR="00E455B0">
          <w:rPr>
            <w:rFonts w:asciiTheme="minorHAnsi" w:hAnsiTheme="minorHAnsi" w:cstheme="minorHAnsi"/>
          </w:rPr>
          <w:t>I</w:t>
        </w:r>
      </w:ins>
      <w:ins w:id="785" w:author="Adiga, Abhijin (aa5ts)" w:date="2019-08-26T06:34:00Z">
        <w:r w:rsidRPr="00190F19">
          <w:rPr>
            <w:rFonts w:asciiTheme="minorHAnsi" w:hAnsiTheme="minorHAnsi" w:cstheme="minorHAnsi"/>
            <w:rPrChange w:id="786" w:author="Adiga, Abhijin (aa5ts)" w:date="2019-08-28T06:00:00Z">
              <w:rPr/>
            </w:rPrChange>
          </w:rPr>
          <w:t xml:space="preserve">ntroduction. </w:t>
        </w:r>
      </w:ins>
      <w:ins w:id="787" w:author="Adiga, Abhijin (aa5ts)" w:date="2019-08-26T06:37:00Z">
        <w:r w:rsidRPr="00190F19">
          <w:rPr>
            <w:rFonts w:asciiTheme="minorHAnsi" w:hAnsiTheme="minorHAnsi" w:cstheme="minorHAnsi"/>
            <w:rPrChange w:id="788" w:author="Adiga, Abhijin (aa5ts)" w:date="2019-08-28T06:00:00Z">
              <w:rPr/>
            </w:rPrChange>
          </w:rPr>
          <w:t>This was a very useful suggestion from the reviewer</w:t>
        </w:r>
      </w:ins>
      <w:ins w:id="789" w:author="Adiga, Abhijin (aa5ts)" w:date="2019-08-26T06:38:00Z">
        <w:r w:rsidRPr="00190F19">
          <w:rPr>
            <w:rFonts w:asciiTheme="minorHAnsi" w:hAnsiTheme="minorHAnsi" w:cstheme="minorHAnsi"/>
            <w:rPrChange w:id="790" w:author="Adiga, Abhijin (aa5ts)" w:date="2019-08-28T06:00:00Z">
              <w:rPr/>
            </w:rPrChange>
          </w:rPr>
          <w:t xml:space="preserve"> as the background for the modelling part is set right in the beginning.</w:t>
        </w:r>
      </w:ins>
      <w:ins w:id="791" w:author="Adiga, Abhijin (aa5ts)" w:date="2019-08-26T06:34:00Z">
        <w:r w:rsidRPr="00190F19">
          <w:rPr>
            <w:rFonts w:asciiTheme="minorHAnsi" w:hAnsiTheme="minorHAnsi" w:cstheme="minorHAnsi"/>
            <w:rPrChange w:id="792" w:author="Adiga, Abhijin (aa5ts)" w:date="2019-08-28T06:00:00Z">
              <w:rPr/>
            </w:rPrChange>
          </w:rPr>
          <w:t xml:space="preserve"> </w:t>
        </w:r>
      </w:ins>
    </w:p>
    <w:p w14:paraId="17604C9A" w14:textId="77777777" w:rsidR="00063577" w:rsidRPr="00190F19" w:rsidRDefault="00063577" w:rsidP="00A021A4">
      <w:pPr>
        <w:rPr>
          <w:ins w:id="793" w:author="Adiga, Abhijin (aa5ts)" w:date="2019-08-23T11:36:00Z"/>
          <w:rFonts w:asciiTheme="minorHAnsi" w:hAnsiTheme="minorHAnsi" w:cstheme="minorHAnsi"/>
          <w:rPrChange w:id="794" w:author="Adiga, Abhijin (aa5ts)" w:date="2019-08-28T06:00:00Z">
            <w:rPr>
              <w:ins w:id="795" w:author="Adiga, Abhijin (aa5ts)" w:date="2019-08-23T11:36:00Z"/>
            </w:rPr>
          </w:rPrChange>
        </w:rPr>
      </w:pPr>
    </w:p>
    <w:p w14:paraId="66D6B1A8" w14:textId="77777777" w:rsidR="00063577" w:rsidRPr="00190F19" w:rsidRDefault="00063577" w:rsidP="00A021A4">
      <w:pPr>
        <w:rPr>
          <w:ins w:id="796" w:author="Adiga, Abhijin (aa5ts)" w:date="2019-08-23T11:37:00Z"/>
          <w:rFonts w:asciiTheme="minorHAnsi" w:hAnsiTheme="minorHAnsi" w:cstheme="minorHAnsi"/>
          <w:rPrChange w:id="797" w:author="Adiga, Abhijin (aa5ts)" w:date="2019-08-28T06:00:00Z">
            <w:rPr>
              <w:ins w:id="798" w:author="Adiga, Abhijin (aa5ts)" w:date="2019-08-23T11:37:00Z"/>
            </w:rPr>
          </w:rPrChange>
        </w:rPr>
      </w:pPr>
    </w:p>
    <w:p w14:paraId="25A7F0F1" w14:textId="292AB7B7" w:rsidR="00A021A4" w:rsidRPr="00190F19" w:rsidRDefault="00A021A4" w:rsidP="00A021A4">
      <w:pPr>
        <w:rPr>
          <w:ins w:id="799" w:author="Adiga, Abhijin (aa5ts)" w:date="2019-08-23T11:36:00Z"/>
          <w:rFonts w:asciiTheme="minorHAnsi" w:hAnsiTheme="minorHAnsi" w:cstheme="minorHAnsi"/>
          <w:color w:val="4472C4" w:themeColor="accent1"/>
          <w:rPrChange w:id="800" w:author="Adiga, Abhijin (aa5ts)" w:date="2019-08-28T06:00:00Z">
            <w:rPr>
              <w:ins w:id="801" w:author="Adiga, Abhijin (aa5ts)" w:date="2019-08-23T11:36:00Z"/>
            </w:rPr>
          </w:rPrChange>
        </w:rPr>
      </w:pPr>
      <w:r w:rsidRPr="00190F19">
        <w:rPr>
          <w:rFonts w:asciiTheme="minorHAnsi" w:hAnsiTheme="minorHAnsi" w:cstheme="minorHAnsi"/>
          <w:color w:val="4472C4" w:themeColor="accent1"/>
          <w:rPrChange w:id="802" w:author="Adiga, Abhijin (aa5ts)" w:date="2019-08-28T06:00:00Z">
            <w:rPr/>
          </w:rPrChange>
        </w:rPr>
        <w:t xml:space="preserve">In addition, some of the modelling decisions are unclear or require additional empirical support/justification. Each cell of  the CA can be in one of three states: susceptible(S) =&gt; exposed (E) =&gt; infectious (I). Transitions from one state to another are governed by simple stochastic rules. For example, Infectiousness is a simple linear function of density. However, I cannot judge if this choice is realistic enough or not. Many complex systems show  non-linear effects with varying population sizes. An empirical curve correlating infectiousness and density will support the current model (or some explanation of why this has been chosen).  </w:t>
      </w:r>
    </w:p>
    <w:p w14:paraId="0ECCF396" w14:textId="67A989B9" w:rsidR="00063577" w:rsidRPr="00190F19" w:rsidRDefault="00063577" w:rsidP="00A021A4">
      <w:pPr>
        <w:rPr>
          <w:ins w:id="803" w:author="Adiga, Abhijin (aa5ts)" w:date="2019-08-23T11:36:00Z"/>
          <w:rFonts w:asciiTheme="minorHAnsi" w:hAnsiTheme="minorHAnsi" w:cstheme="minorHAnsi"/>
          <w:rPrChange w:id="804" w:author="Adiga, Abhijin (aa5ts)" w:date="2019-08-28T06:00:00Z">
            <w:rPr>
              <w:ins w:id="805" w:author="Adiga, Abhijin (aa5ts)" w:date="2019-08-23T11:36:00Z"/>
            </w:rPr>
          </w:rPrChange>
        </w:rPr>
      </w:pPr>
    </w:p>
    <w:p w14:paraId="22D9DEC7" w14:textId="458878B4" w:rsidR="00063577" w:rsidRPr="00190F19" w:rsidRDefault="00103965" w:rsidP="00A021A4">
      <w:pPr>
        <w:rPr>
          <w:rFonts w:asciiTheme="minorHAnsi" w:hAnsiTheme="minorHAnsi" w:cstheme="minorHAnsi"/>
          <w:rPrChange w:id="806" w:author="Adiga, Abhijin (aa5ts)" w:date="2019-08-28T06:00:00Z">
            <w:rPr/>
          </w:rPrChange>
        </w:rPr>
      </w:pPr>
      <w:ins w:id="807" w:author="Adiga, Abhijin (aa5ts)" w:date="2019-08-28T12:00:00Z">
        <w:r w:rsidRPr="00F52729">
          <w:rPr>
            <w:rFonts w:asciiTheme="minorHAnsi" w:hAnsiTheme="minorHAnsi" w:cstheme="minorHAnsi"/>
            <w:b/>
            <w:rPrChange w:id="808" w:author="Adiga, Abhijin (aa5ts)" w:date="2019-08-28T12:00:00Z">
              <w:rPr>
                <w:rFonts w:asciiTheme="minorHAnsi" w:hAnsiTheme="minorHAnsi" w:cstheme="minorHAnsi"/>
                <w:highlight w:val="yellow"/>
              </w:rPr>
            </w:rPrChange>
          </w:rPr>
          <w:t>Response</w:t>
        </w:r>
        <w:r w:rsidRPr="00F52729">
          <w:rPr>
            <w:rFonts w:asciiTheme="minorHAnsi" w:hAnsiTheme="minorHAnsi" w:cstheme="minorHAnsi"/>
            <w:rPrChange w:id="809" w:author="Adiga, Abhijin (aa5ts)" w:date="2019-08-28T12:00:00Z">
              <w:rPr>
                <w:rFonts w:asciiTheme="minorHAnsi" w:hAnsiTheme="minorHAnsi" w:cstheme="minorHAnsi"/>
                <w:highlight w:val="yellow"/>
              </w:rPr>
            </w:rPrChange>
          </w:rPr>
          <w:t xml:space="preserve">: </w:t>
        </w:r>
      </w:ins>
      <w:ins w:id="810" w:author="Adiga, Abhijin (aa5ts)" w:date="2019-08-28T11:55:00Z">
        <w:r w:rsidRPr="00F52729">
          <w:rPr>
            <w:rFonts w:asciiTheme="minorHAnsi" w:hAnsiTheme="minorHAnsi" w:cstheme="minorHAnsi"/>
            <w:rPrChange w:id="811" w:author="Adiga, Abhijin (aa5ts)" w:date="2019-08-28T12:00:00Z">
              <w:rPr>
                <w:rFonts w:asciiTheme="minorHAnsi" w:hAnsiTheme="minorHAnsi" w:cstheme="minorHAnsi"/>
                <w:highlight w:val="yellow"/>
              </w:rPr>
            </w:rPrChange>
          </w:rPr>
          <w:t>We have added a new section</w:t>
        </w:r>
      </w:ins>
      <w:ins w:id="812" w:author="Adiga, Abhijin (aa5ts)" w:date="2019-08-28T11:56:00Z">
        <w:r w:rsidRPr="00F52729">
          <w:rPr>
            <w:rFonts w:asciiTheme="minorHAnsi" w:hAnsiTheme="minorHAnsi" w:cstheme="minorHAnsi"/>
            <w:rPrChange w:id="813" w:author="Adiga, Abhijin (aa5ts)" w:date="2019-08-28T12:00:00Z">
              <w:rPr>
                <w:rFonts w:asciiTheme="minorHAnsi" w:hAnsiTheme="minorHAnsi" w:cstheme="minorHAnsi"/>
                <w:highlight w:val="yellow"/>
              </w:rPr>
            </w:rPrChange>
          </w:rPr>
          <w:t xml:space="preserve"> on model parameters and assumptions to address the reviewer’s concerns. </w:t>
        </w:r>
      </w:ins>
      <w:ins w:id="814" w:author="Adiga, Abhijin (aa5ts)" w:date="2019-08-28T11:58:00Z">
        <w:r w:rsidRPr="00F52729">
          <w:rPr>
            <w:rFonts w:asciiTheme="minorHAnsi" w:hAnsiTheme="minorHAnsi" w:cstheme="minorHAnsi"/>
            <w:rPrChange w:id="815" w:author="Adiga, Abhijin (aa5ts)" w:date="2019-08-28T12:00:00Z">
              <w:rPr>
                <w:rFonts w:asciiTheme="minorHAnsi" w:hAnsiTheme="minorHAnsi" w:cstheme="minorHAnsi"/>
                <w:highlight w:val="yellow"/>
              </w:rPr>
            </w:rPrChange>
          </w:rPr>
          <w:t xml:space="preserve">Due to space constraints, we could not add this </w:t>
        </w:r>
      </w:ins>
      <w:ins w:id="816" w:author="Adiga, Abhijin (aa5ts)" w:date="2019-08-31T07:11:00Z">
        <w:r w:rsidR="00A45C01">
          <w:rPr>
            <w:rFonts w:asciiTheme="minorHAnsi" w:hAnsiTheme="minorHAnsi" w:cstheme="minorHAnsi"/>
          </w:rPr>
          <w:t>to</w:t>
        </w:r>
      </w:ins>
      <w:ins w:id="817" w:author="Adiga, Abhijin (aa5ts)" w:date="2019-08-28T11:58:00Z">
        <w:r w:rsidRPr="00F52729">
          <w:rPr>
            <w:rFonts w:asciiTheme="minorHAnsi" w:hAnsiTheme="minorHAnsi" w:cstheme="minorHAnsi"/>
            <w:rPrChange w:id="818" w:author="Adiga, Abhijin (aa5ts)" w:date="2019-08-28T12:00:00Z">
              <w:rPr>
                <w:rFonts w:asciiTheme="minorHAnsi" w:hAnsiTheme="minorHAnsi" w:cstheme="minorHAnsi"/>
                <w:highlight w:val="yellow"/>
              </w:rPr>
            </w:rPrChange>
          </w:rPr>
          <w:t xml:space="preserve"> the main document. In particular, this</w:t>
        </w:r>
      </w:ins>
      <w:ins w:id="819" w:author="Adiga, Abhijin (aa5ts)" w:date="2019-08-28T11:56:00Z">
        <w:r w:rsidRPr="00F52729">
          <w:rPr>
            <w:rFonts w:asciiTheme="minorHAnsi" w:hAnsiTheme="minorHAnsi" w:cstheme="minorHAnsi"/>
            <w:rPrChange w:id="820" w:author="Adiga, Abhijin (aa5ts)" w:date="2019-08-28T12:00:00Z">
              <w:rPr>
                <w:rFonts w:asciiTheme="minorHAnsi" w:hAnsiTheme="minorHAnsi" w:cstheme="minorHAnsi"/>
                <w:highlight w:val="yellow"/>
              </w:rPr>
            </w:rPrChange>
          </w:rPr>
          <w:t xml:space="preserve"> includes </w:t>
        </w:r>
      </w:ins>
      <w:ins w:id="821" w:author="Adiga, Abhijin (aa5ts)" w:date="2019-08-28T11:57:00Z">
        <w:r w:rsidRPr="00F52729">
          <w:rPr>
            <w:rFonts w:asciiTheme="minorHAnsi" w:hAnsiTheme="minorHAnsi" w:cstheme="minorHAnsi"/>
            <w:rPrChange w:id="822" w:author="Adiga, Abhijin (aa5ts)" w:date="2019-08-28T12:00:00Z">
              <w:rPr>
                <w:rFonts w:asciiTheme="minorHAnsi" w:hAnsiTheme="minorHAnsi" w:cstheme="minorHAnsi"/>
                <w:highlight w:val="yellow"/>
              </w:rPr>
            </w:rPrChange>
          </w:rPr>
          <w:t xml:space="preserve">modelling infectiousness as a linear function of density. </w:t>
        </w:r>
      </w:ins>
      <w:ins w:id="823" w:author="Adiga, Abhijin (aa5ts)" w:date="2019-08-28T11:58:00Z">
        <w:r w:rsidRPr="00F52729">
          <w:rPr>
            <w:rFonts w:asciiTheme="minorHAnsi" w:hAnsiTheme="minorHAnsi" w:cstheme="minorHAnsi"/>
            <w:rPrChange w:id="824" w:author="Adiga, Abhijin (aa5ts)" w:date="2019-08-28T12:00:00Z">
              <w:rPr>
                <w:rFonts w:asciiTheme="minorHAnsi" w:hAnsiTheme="minorHAnsi" w:cstheme="minorHAnsi"/>
                <w:highlight w:val="yellow"/>
              </w:rPr>
            </w:rPrChange>
          </w:rPr>
          <w:t>We have used results from a recent paper to su</w:t>
        </w:r>
      </w:ins>
      <w:ins w:id="825" w:author="Adiga, Abhijin (aa5ts)" w:date="2019-08-28T11:59:00Z">
        <w:r w:rsidRPr="00F52729">
          <w:rPr>
            <w:rFonts w:asciiTheme="minorHAnsi" w:hAnsiTheme="minorHAnsi" w:cstheme="minorHAnsi"/>
            <w:rPrChange w:id="826" w:author="Adiga, Abhijin (aa5ts)" w:date="2019-08-28T12:00:00Z">
              <w:rPr>
                <w:rFonts w:asciiTheme="minorHAnsi" w:hAnsiTheme="minorHAnsi" w:cstheme="minorHAnsi"/>
                <w:highlight w:val="yellow"/>
              </w:rPr>
            </w:rPrChange>
          </w:rPr>
          <w:t xml:space="preserve">pport this </w:t>
        </w:r>
      </w:ins>
      <w:ins w:id="827" w:author="Adiga, Abhijin (aa5ts)" w:date="2019-08-28T18:02:00Z">
        <w:r w:rsidR="00E93DB1">
          <w:rPr>
            <w:rFonts w:asciiTheme="minorHAnsi" w:hAnsiTheme="minorHAnsi" w:cstheme="minorHAnsi"/>
          </w:rPr>
          <w:t>choice</w:t>
        </w:r>
      </w:ins>
      <w:ins w:id="828" w:author="Adiga, Abhijin (aa5ts)" w:date="2019-08-28T15:37:00Z">
        <w:r w:rsidR="00252BDF">
          <w:rPr>
            <w:rFonts w:asciiTheme="minorHAnsi" w:hAnsiTheme="minorHAnsi" w:cstheme="minorHAnsi"/>
          </w:rPr>
          <w:t xml:space="preserve"> [</w:t>
        </w:r>
        <w:proofErr w:type="spellStart"/>
        <w:r w:rsidR="00252BDF">
          <w:rPr>
            <w:rFonts w:asciiTheme="minorHAnsi" w:hAnsiTheme="minorHAnsi" w:cstheme="minorHAnsi"/>
          </w:rPr>
          <w:t>Sylla</w:t>
        </w:r>
        <w:proofErr w:type="spellEnd"/>
        <w:r w:rsidR="00252BDF">
          <w:rPr>
            <w:rFonts w:asciiTheme="minorHAnsi" w:hAnsiTheme="minorHAnsi" w:cstheme="minorHAnsi"/>
          </w:rPr>
          <w:t xml:space="preserve"> et al. 2018]</w:t>
        </w:r>
      </w:ins>
      <w:ins w:id="829" w:author="Adiga, Abhijin (aa5ts)" w:date="2019-08-28T11:59:00Z">
        <w:r w:rsidRPr="00F52729">
          <w:rPr>
            <w:rFonts w:asciiTheme="minorHAnsi" w:hAnsiTheme="minorHAnsi" w:cstheme="minorHAnsi"/>
            <w:rPrChange w:id="830" w:author="Adiga, Abhijin (aa5ts)" w:date="2019-08-28T12:00:00Z">
              <w:rPr>
                <w:rFonts w:asciiTheme="minorHAnsi" w:hAnsiTheme="minorHAnsi" w:cstheme="minorHAnsi"/>
                <w:highlight w:val="yellow"/>
              </w:rPr>
            </w:rPrChange>
          </w:rPr>
          <w:t>.</w:t>
        </w:r>
      </w:ins>
    </w:p>
    <w:p w14:paraId="36D319AE" w14:textId="77777777" w:rsidR="00A021A4" w:rsidRPr="00190F19" w:rsidRDefault="00A021A4" w:rsidP="00A021A4">
      <w:pPr>
        <w:rPr>
          <w:rFonts w:asciiTheme="minorHAnsi" w:hAnsiTheme="minorHAnsi" w:cstheme="minorHAnsi"/>
          <w:rPrChange w:id="831" w:author="Adiga, Abhijin (aa5ts)" w:date="2019-08-28T06:00:00Z">
            <w:rPr/>
          </w:rPrChange>
        </w:rPr>
      </w:pPr>
    </w:p>
    <w:p w14:paraId="6BFF4B61" w14:textId="4273E92F" w:rsidR="00AA71E7" w:rsidRPr="00190F19" w:rsidRDefault="00A021A4" w:rsidP="00A021A4">
      <w:pPr>
        <w:rPr>
          <w:ins w:id="832" w:author="Adiga, Abhijin (aa5ts)" w:date="2019-08-26T16:14:00Z"/>
          <w:rFonts w:asciiTheme="minorHAnsi" w:hAnsiTheme="minorHAnsi" w:cstheme="minorHAnsi"/>
          <w:color w:val="4472C4" w:themeColor="accent1"/>
          <w:rPrChange w:id="833" w:author="Adiga, Abhijin (aa5ts)" w:date="2019-08-28T06:00:00Z">
            <w:rPr>
              <w:ins w:id="834" w:author="Adiga, Abhijin (aa5ts)" w:date="2019-08-26T16:14:00Z"/>
            </w:rPr>
          </w:rPrChange>
        </w:rPr>
      </w:pPr>
      <w:commentRangeStart w:id="835"/>
      <w:r w:rsidRPr="00190F19">
        <w:rPr>
          <w:rFonts w:asciiTheme="minorHAnsi" w:hAnsiTheme="minorHAnsi" w:cstheme="minorHAnsi"/>
          <w:color w:val="4472C4" w:themeColor="accent1"/>
          <w:rPrChange w:id="836" w:author="Adiga, Abhijin (aa5ts)" w:date="2019-08-28T06:00:00Z">
            <w:rPr/>
          </w:rPrChange>
        </w:rPr>
        <w:t xml:space="preserve">Another aspect is the long-distance dispersal kernel (see equation 1). This is different from the standard CA model, which presupposes an unrealistically local Moore neighbourhood (see Table 1).  Again, it is unclear why the exponential form was chosen instead of other possibilities. Such exponential kernels are typical of gravity models employed  for example in socio-economics.   I concede this a more realistic approach than the Moore definition, but still it does not seem an accurate model for global trade networks, e.g., a power-law distribution (see paragraph starting at pp 5, line 11). </w:t>
      </w:r>
      <w:commentRangeEnd w:id="835"/>
      <w:r w:rsidR="00864962" w:rsidRPr="00190F19">
        <w:rPr>
          <w:rStyle w:val="CommentReference"/>
          <w:rFonts w:asciiTheme="minorHAnsi" w:hAnsiTheme="minorHAnsi" w:cstheme="minorHAnsi"/>
          <w:color w:val="4472C4" w:themeColor="accent1"/>
          <w:sz w:val="24"/>
          <w:szCs w:val="24"/>
          <w:rPrChange w:id="837" w:author="Adiga, Abhijin (aa5ts)" w:date="2019-08-28T06:00:00Z">
            <w:rPr>
              <w:rStyle w:val="CommentReference"/>
            </w:rPr>
          </w:rPrChange>
        </w:rPr>
        <w:commentReference w:id="835"/>
      </w:r>
    </w:p>
    <w:p w14:paraId="73C5880A" w14:textId="7C00CAE9" w:rsidR="00AA71E7" w:rsidRPr="00190F19" w:rsidRDefault="00AA71E7" w:rsidP="00A021A4">
      <w:pPr>
        <w:rPr>
          <w:ins w:id="838" w:author="Adiga, Abhijin (aa5ts)" w:date="2019-08-26T16:14:00Z"/>
          <w:rFonts w:asciiTheme="minorHAnsi" w:hAnsiTheme="minorHAnsi" w:cstheme="minorHAnsi"/>
          <w:rPrChange w:id="839" w:author="Adiga, Abhijin (aa5ts)" w:date="2019-08-28T06:00:00Z">
            <w:rPr>
              <w:ins w:id="840" w:author="Adiga, Abhijin (aa5ts)" w:date="2019-08-26T16:14:00Z"/>
            </w:rPr>
          </w:rPrChange>
        </w:rPr>
      </w:pPr>
    </w:p>
    <w:p w14:paraId="45754069" w14:textId="78F55B4B" w:rsidR="00AA71E7" w:rsidRDefault="002F7EAF" w:rsidP="00A021A4">
      <w:pPr>
        <w:rPr>
          <w:ins w:id="841" w:author="Adiga, Abhijin (aa5ts)" w:date="2019-08-31T06:15:00Z"/>
          <w:rFonts w:asciiTheme="minorHAnsi" w:hAnsiTheme="minorHAnsi" w:cstheme="minorHAnsi"/>
        </w:rPr>
      </w:pPr>
      <w:ins w:id="842" w:author="Adiga, Abhijin (aa5ts)" w:date="2019-08-28T18:24:00Z">
        <w:r w:rsidRPr="002F7EAF">
          <w:rPr>
            <w:rFonts w:asciiTheme="minorHAnsi" w:hAnsiTheme="minorHAnsi" w:cstheme="minorHAnsi"/>
            <w:b/>
            <w:rPrChange w:id="843" w:author="Adiga, Abhijin (aa5ts)" w:date="2019-08-28T18:26:00Z">
              <w:rPr>
                <w:rFonts w:asciiTheme="minorHAnsi" w:hAnsiTheme="minorHAnsi" w:cstheme="minorHAnsi"/>
                <w:highlight w:val="yellow"/>
              </w:rPr>
            </w:rPrChange>
          </w:rPr>
          <w:t>Response</w:t>
        </w:r>
        <w:r w:rsidRPr="002F7EAF">
          <w:rPr>
            <w:rFonts w:asciiTheme="minorHAnsi" w:hAnsiTheme="minorHAnsi" w:cstheme="minorHAnsi"/>
            <w:rPrChange w:id="844" w:author="Adiga, Abhijin (aa5ts)" w:date="2019-08-28T18:24:00Z">
              <w:rPr>
                <w:rFonts w:asciiTheme="minorHAnsi" w:hAnsiTheme="minorHAnsi" w:cstheme="minorHAnsi"/>
                <w:highlight w:val="yellow"/>
              </w:rPr>
            </w:rPrChange>
          </w:rPr>
          <w:t>:</w:t>
        </w:r>
        <w:r>
          <w:rPr>
            <w:rFonts w:asciiTheme="minorHAnsi" w:hAnsiTheme="minorHAnsi" w:cstheme="minorHAnsi"/>
          </w:rPr>
          <w:t xml:space="preserve"> Since the reviewer </w:t>
        </w:r>
      </w:ins>
      <w:ins w:id="845" w:author="Adiga, Abhijin (aa5ts)" w:date="2019-08-28T18:25:00Z">
        <w:r>
          <w:rPr>
            <w:rFonts w:asciiTheme="minorHAnsi" w:hAnsiTheme="minorHAnsi" w:cstheme="minorHAnsi"/>
          </w:rPr>
          <w:t xml:space="preserve">has mentioned </w:t>
        </w:r>
      </w:ins>
      <w:ins w:id="846" w:author="Adiga, Abhijin (aa5ts)" w:date="2019-08-28T18:24:00Z">
        <w:r>
          <w:rPr>
            <w:rFonts w:asciiTheme="minorHAnsi" w:hAnsiTheme="minorHAnsi" w:cstheme="minorHAnsi"/>
          </w:rPr>
          <w:t xml:space="preserve">equation 1, we will assume that </w:t>
        </w:r>
      </w:ins>
      <w:ins w:id="847" w:author="Adiga, Abhijin (aa5ts)" w:date="2019-08-28T18:25:00Z">
        <w:r>
          <w:rPr>
            <w:rFonts w:asciiTheme="minorHAnsi" w:hAnsiTheme="minorHAnsi" w:cstheme="minorHAnsi"/>
          </w:rPr>
          <w:t>he/she is referring to short-distance dispersal (not long-distance).</w:t>
        </w:r>
      </w:ins>
      <w:ins w:id="848" w:author="Adiga, Abhijin (aa5ts)" w:date="2019-08-28T18:26:00Z">
        <w:r>
          <w:rPr>
            <w:rFonts w:asciiTheme="minorHAnsi" w:hAnsiTheme="minorHAnsi" w:cstheme="minorHAnsi"/>
          </w:rPr>
          <w:t xml:space="preserve"> </w:t>
        </w:r>
      </w:ins>
      <w:proofErr w:type="spellStart"/>
      <w:ins w:id="849" w:author="Adiga, Abhijin (aa5ts)" w:date="2019-08-28T18:29:00Z">
        <w:r w:rsidR="002F4AF9">
          <w:rPr>
            <w:rFonts w:asciiTheme="minorHAnsi" w:hAnsiTheme="minorHAnsi" w:cstheme="minorHAnsi"/>
          </w:rPr>
          <w:t>Guimapi</w:t>
        </w:r>
        <w:proofErr w:type="spellEnd"/>
        <w:r w:rsidR="002F4AF9">
          <w:rPr>
            <w:rFonts w:asciiTheme="minorHAnsi" w:hAnsiTheme="minorHAnsi" w:cstheme="minorHAnsi"/>
          </w:rPr>
          <w:t xml:space="preserve"> et al. (2016), in their CA approach to model </w:t>
        </w:r>
        <w:r w:rsidR="002F4AF9">
          <w:rPr>
            <w:rFonts w:asciiTheme="minorHAnsi" w:hAnsiTheme="minorHAnsi" w:cstheme="minorHAnsi"/>
            <w:i/>
          </w:rPr>
          <w:t xml:space="preserve">T. absoluta </w:t>
        </w:r>
        <w:r w:rsidR="002F4AF9">
          <w:rPr>
            <w:rFonts w:asciiTheme="minorHAnsi" w:hAnsiTheme="minorHAnsi" w:cstheme="minorHAnsi"/>
          </w:rPr>
          <w:t xml:space="preserve">spread use </w:t>
        </w:r>
      </w:ins>
      <w:ins w:id="850" w:author="Adiga, Abhijin (aa5ts)" w:date="2019-08-28T18:27:00Z">
        <w:r w:rsidR="00C45A24">
          <w:rPr>
            <w:rFonts w:asciiTheme="minorHAnsi" w:hAnsiTheme="minorHAnsi" w:cstheme="minorHAnsi"/>
          </w:rPr>
          <w:t>Moore neighbourhood</w:t>
        </w:r>
      </w:ins>
      <w:ins w:id="851" w:author="Adiga, Abhijin (aa5ts)" w:date="2019-08-28T18:29:00Z">
        <w:r w:rsidR="002F4AF9">
          <w:rPr>
            <w:rFonts w:asciiTheme="minorHAnsi" w:hAnsiTheme="minorHAnsi" w:cstheme="minorHAnsi"/>
          </w:rPr>
          <w:t>.</w:t>
        </w:r>
      </w:ins>
      <w:ins w:id="852" w:author="Adiga, Abhijin (aa5ts)" w:date="2019-08-28T18:36:00Z">
        <w:r w:rsidR="002F4AF9">
          <w:rPr>
            <w:rFonts w:asciiTheme="minorHAnsi" w:hAnsiTheme="minorHAnsi" w:cstheme="minorHAnsi"/>
          </w:rPr>
          <w:t xml:space="preserve"> We chose to follow their </w:t>
        </w:r>
        <w:r w:rsidR="002F4AF9">
          <w:rPr>
            <w:rFonts w:asciiTheme="minorHAnsi" w:hAnsiTheme="minorHAnsi" w:cstheme="minorHAnsi"/>
          </w:rPr>
          <w:lastRenderedPageBreak/>
          <w:t xml:space="preserve">modelling procedure in this regard. </w:t>
        </w:r>
        <w:del w:id="853" w:author="Microsoft Office User" w:date="2019-08-31T16:19:00Z">
          <w:r w:rsidR="002F4AF9" w:rsidDel="00B1324F">
            <w:rPr>
              <w:rFonts w:asciiTheme="minorHAnsi" w:hAnsiTheme="minorHAnsi" w:cstheme="minorHAnsi"/>
            </w:rPr>
            <w:delText xml:space="preserve">However, we agree that </w:delText>
          </w:r>
        </w:del>
      </w:ins>
      <w:ins w:id="854" w:author="Microsoft Office User" w:date="2019-08-31T16:19:00Z">
        <w:r w:rsidR="00B1324F">
          <w:rPr>
            <w:rFonts w:asciiTheme="minorHAnsi" w:hAnsiTheme="minorHAnsi" w:cstheme="minorHAnsi"/>
          </w:rPr>
          <w:t>O</w:t>
        </w:r>
      </w:ins>
      <w:ins w:id="855" w:author="Adiga, Abhijin (aa5ts)" w:date="2019-08-28T18:37:00Z">
        <w:del w:id="856" w:author="Microsoft Office User" w:date="2019-08-31T16:19:00Z">
          <w:r w:rsidR="002F4AF9" w:rsidDel="00B1324F">
            <w:rPr>
              <w:rFonts w:asciiTheme="minorHAnsi" w:hAnsiTheme="minorHAnsi" w:cstheme="minorHAnsi"/>
            </w:rPr>
            <w:delText>o</w:delText>
          </w:r>
        </w:del>
        <w:r w:rsidR="002F4AF9">
          <w:rPr>
            <w:rFonts w:asciiTheme="minorHAnsi" w:hAnsiTheme="minorHAnsi" w:cstheme="minorHAnsi"/>
          </w:rPr>
          <w:t xml:space="preserve">ther methods could </w:t>
        </w:r>
      </w:ins>
      <w:ins w:id="857" w:author="Microsoft Office User" w:date="2019-08-31T16:19:00Z">
        <w:r w:rsidR="00B1324F">
          <w:rPr>
            <w:rFonts w:asciiTheme="minorHAnsi" w:hAnsiTheme="minorHAnsi" w:cstheme="minorHAnsi"/>
          </w:rPr>
          <w:t xml:space="preserve">certainly </w:t>
        </w:r>
      </w:ins>
      <w:ins w:id="858" w:author="Adiga, Abhijin (aa5ts)" w:date="2019-08-28T18:37:00Z">
        <w:r w:rsidR="002F4AF9">
          <w:rPr>
            <w:rFonts w:asciiTheme="minorHAnsi" w:hAnsiTheme="minorHAnsi" w:cstheme="minorHAnsi"/>
          </w:rPr>
          <w:t>be incorporated</w:t>
        </w:r>
      </w:ins>
      <w:ins w:id="859" w:author="Adiga, Abhijin (aa5ts)" w:date="2019-08-30T09:54:00Z">
        <w:r w:rsidR="00C666F6">
          <w:rPr>
            <w:rFonts w:asciiTheme="minorHAnsi" w:hAnsiTheme="minorHAnsi" w:cstheme="minorHAnsi"/>
          </w:rPr>
          <w:t xml:space="preserve"> (</w:t>
        </w:r>
      </w:ins>
      <w:ins w:id="860" w:author="Adiga, Abhijin (aa5ts)" w:date="2019-08-28T18:37:00Z">
        <w:r w:rsidR="002F4AF9">
          <w:rPr>
            <w:rFonts w:asciiTheme="minorHAnsi" w:hAnsiTheme="minorHAnsi" w:cstheme="minorHAnsi"/>
          </w:rPr>
          <w:t>such as von Neumann neighbourhood or a more radial spread</w:t>
        </w:r>
      </w:ins>
      <w:ins w:id="861" w:author="Adiga, Abhijin (aa5ts)" w:date="2019-08-30T09:54:00Z">
        <w:r w:rsidR="00C666F6">
          <w:rPr>
            <w:rFonts w:asciiTheme="minorHAnsi" w:hAnsiTheme="minorHAnsi" w:cstheme="minorHAnsi"/>
          </w:rPr>
          <w:t xml:space="preserve">), and </w:t>
        </w:r>
      </w:ins>
      <w:ins w:id="862" w:author="Adiga, Abhijin (aa5ts)" w:date="2019-08-31T06:28:00Z">
        <w:r w:rsidR="002161BC">
          <w:rPr>
            <w:rFonts w:asciiTheme="minorHAnsi" w:hAnsiTheme="minorHAnsi" w:cstheme="minorHAnsi"/>
          </w:rPr>
          <w:t xml:space="preserve">those </w:t>
        </w:r>
      </w:ins>
      <w:ins w:id="863" w:author="Adiga, Abhijin (aa5ts)" w:date="2019-08-30T09:54:00Z">
        <w:r w:rsidR="00C666F6">
          <w:rPr>
            <w:rFonts w:asciiTheme="minorHAnsi" w:hAnsiTheme="minorHAnsi" w:cstheme="minorHAnsi"/>
          </w:rPr>
          <w:t>might be more realis</w:t>
        </w:r>
      </w:ins>
      <w:ins w:id="864" w:author="Adiga, Abhijin (aa5ts)" w:date="2019-08-30T09:55:00Z">
        <w:r w:rsidR="00C666F6">
          <w:rPr>
            <w:rFonts w:asciiTheme="minorHAnsi" w:hAnsiTheme="minorHAnsi" w:cstheme="minorHAnsi"/>
          </w:rPr>
          <w:t>tic</w:t>
        </w:r>
      </w:ins>
      <w:ins w:id="865" w:author="Adiga, Abhijin (aa5ts)" w:date="2019-08-28T18:37:00Z">
        <w:r w:rsidR="002F4AF9">
          <w:rPr>
            <w:rFonts w:asciiTheme="minorHAnsi" w:hAnsiTheme="minorHAnsi" w:cstheme="minorHAnsi"/>
          </w:rPr>
          <w:t xml:space="preserve">. We will definitely consider </w:t>
        </w:r>
      </w:ins>
      <w:ins w:id="866" w:author="Adiga, Abhijin (aa5ts)" w:date="2019-08-28T18:38:00Z">
        <w:r w:rsidR="002F4AF9">
          <w:rPr>
            <w:rFonts w:asciiTheme="minorHAnsi" w:hAnsiTheme="minorHAnsi" w:cstheme="minorHAnsi"/>
          </w:rPr>
          <w:t>this for the future.</w:t>
        </w:r>
      </w:ins>
      <w:ins w:id="867" w:author="Adiga, Abhijin (aa5ts)" w:date="2019-08-28T18:41:00Z">
        <w:r w:rsidR="00B1676C">
          <w:rPr>
            <w:rFonts w:asciiTheme="minorHAnsi" w:hAnsiTheme="minorHAnsi" w:cstheme="minorHAnsi"/>
          </w:rPr>
          <w:t xml:space="preserve"> We have added a sentence in this regard</w:t>
        </w:r>
      </w:ins>
      <w:ins w:id="868" w:author="Adiga, Abhijin (aa5ts)" w:date="2019-08-28T18:42:00Z">
        <w:r w:rsidR="00B1676C">
          <w:rPr>
            <w:rFonts w:asciiTheme="minorHAnsi" w:hAnsiTheme="minorHAnsi" w:cstheme="minorHAnsi"/>
          </w:rPr>
          <w:t xml:space="preserve"> in the Discussion</w:t>
        </w:r>
      </w:ins>
      <w:ins w:id="869" w:author="Microsoft Office User" w:date="2019-08-31T16:20:00Z">
        <w:r w:rsidR="00B1324F">
          <w:rPr>
            <w:rFonts w:asciiTheme="minorHAnsi" w:hAnsiTheme="minorHAnsi" w:cstheme="minorHAnsi"/>
          </w:rPr>
          <w:t xml:space="preserve"> section</w:t>
        </w:r>
      </w:ins>
      <w:ins w:id="870" w:author="Adiga, Abhijin (aa5ts)" w:date="2019-08-28T18:42:00Z">
        <w:r w:rsidR="00B1676C">
          <w:rPr>
            <w:rFonts w:asciiTheme="minorHAnsi" w:hAnsiTheme="minorHAnsi" w:cstheme="minorHAnsi"/>
          </w:rPr>
          <w:t>.</w:t>
        </w:r>
      </w:ins>
    </w:p>
    <w:p w14:paraId="7F652316" w14:textId="77777777" w:rsidR="00A7508B" w:rsidRDefault="00A7508B" w:rsidP="00A021A4">
      <w:pPr>
        <w:rPr>
          <w:ins w:id="871" w:author="Adiga, Abhijin (aa5ts)" w:date="2019-08-31T06:20:00Z"/>
          <w:rFonts w:asciiTheme="minorHAnsi" w:hAnsiTheme="minorHAnsi" w:cstheme="minorHAnsi"/>
        </w:rPr>
      </w:pPr>
      <w:ins w:id="872" w:author="Adiga, Abhijin (aa5ts)" w:date="2019-08-31T06:16:00Z">
        <w:r>
          <w:rPr>
            <w:rFonts w:asciiTheme="minorHAnsi" w:hAnsiTheme="minorHAnsi" w:cstheme="minorHAnsi"/>
          </w:rPr>
          <w:t>We surveyed the literature on modelling spread through trade network</w:t>
        </w:r>
      </w:ins>
      <w:ins w:id="873" w:author="Adiga, Abhijin (aa5ts)" w:date="2019-08-31T06:17:00Z">
        <w:r>
          <w:rPr>
            <w:rFonts w:asciiTheme="minorHAnsi" w:hAnsiTheme="minorHAnsi" w:cstheme="minorHAnsi"/>
          </w:rPr>
          <w:t xml:space="preserve">. </w:t>
        </w:r>
      </w:ins>
      <w:ins w:id="874" w:author="Adiga, Abhijin (aa5ts)" w:date="2019-08-31T06:19:00Z">
        <w:r>
          <w:rPr>
            <w:rFonts w:asciiTheme="minorHAnsi" w:hAnsiTheme="minorHAnsi" w:cstheme="minorHAnsi"/>
          </w:rPr>
          <w:t>Researchers</w:t>
        </w:r>
      </w:ins>
      <w:ins w:id="875" w:author="Adiga, Abhijin (aa5ts)" w:date="2019-08-31T06:18:00Z">
        <w:r>
          <w:rPr>
            <w:rFonts w:asciiTheme="minorHAnsi" w:hAnsiTheme="minorHAnsi" w:cstheme="minorHAnsi"/>
          </w:rPr>
          <w:t xml:space="preserve"> have applied </w:t>
        </w:r>
      </w:ins>
      <w:ins w:id="876" w:author="Adiga, Abhijin (aa5ts)" w:date="2019-08-31T06:19:00Z">
        <w:r>
          <w:rPr>
            <w:rFonts w:asciiTheme="minorHAnsi" w:hAnsiTheme="minorHAnsi" w:cstheme="minorHAnsi"/>
          </w:rPr>
          <w:t>many different methods to model this aspect. We have included this discussion in the same section in the supplementary material.</w:t>
        </w:r>
      </w:ins>
    </w:p>
    <w:p w14:paraId="0B2423EC" w14:textId="3DF64D9D" w:rsidR="00C666F6" w:rsidRPr="00C45A24" w:rsidDel="00A7508B" w:rsidRDefault="00A7508B">
      <w:pPr>
        <w:rPr>
          <w:del w:id="877" w:author="Adiga, Abhijin (aa5ts)" w:date="2019-08-31T06:25:00Z"/>
          <w:rFonts w:asciiTheme="minorHAnsi" w:hAnsiTheme="minorHAnsi" w:cstheme="minorHAnsi"/>
          <w:rPrChange w:id="878" w:author="Adiga, Abhijin (aa5ts)" w:date="2019-08-28T18:27:00Z">
            <w:rPr>
              <w:del w:id="879" w:author="Adiga, Abhijin (aa5ts)" w:date="2019-08-31T06:25:00Z"/>
            </w:rPr>
          </w:rPrChange>
        </w:rPr>
      </w:pPr>
      <w:ins w:id="880" w:author="Adiga, Abhijin (aa5ts)" w:date="2019-08-31T06:20:00Z">
        <w:r>
          <w:rPr>
            <w:rFonts w:asciiTheme="minorHAnsi" w:hAnsiTheme="minorHAnsi" w:cstheme="minorHAnsi"/>
          </w:rPr>
          <w:t xml:space="preserve">Typically, </w:t>
        </w:r>
      </w:ins>
      <w:ins w:id="881" w:author="Adiga, Abhijin (aa5ts)" w:date="2019-08-31T06:21:00Z">
        <w:r>
          <w:rPr>
            <w:rFonts w:asciiTheme="minorHAnsi" w:hAnsiTheme="minorHAnsi" w:cstheme="minorHAnsi"/>
          </w:rPr>
          <w:t xml:space="preserve">we have found </w:t>
        </w:r>
      </w:ins>
      <w:ins w:id="882" w:author="Adiga, Abhijin (aa5ts)" w:date="2019-08-31T06:20:00Z">
        <w:r>
          <w:rPr>
            <w:rFonts w:asciiTheme="minorHAnsi" w:hAnsiTheme="minorHAnsi" w:cstheme="minorHAnsi"/>
          </w:rPr>
          <w:t xml:space="preserve">power-law distribution </w:t>
        </w:r>
      </w:ins>
      <w:ins w:id="883" w:author="Adiga, Abhijin (aa5ts)" w:date="2019-08-31T06:21:00Z">
        <w:r>
          <w:rPr>
            <w:rFonts w:asciiTheme="minorHAnsi" w:hAnsiTheme="minorHAnsi" w:cstheme="minorHAnsi"/>
          </w:rPr>
          <w:t xml:space="preserve">being associated with the undirected, unweighted version of a network. Here, </w:t>
        </w:r>
      </w:ins>
      <w:ins w:id="884" w:author="Adiga, Abhijin (aa5ts)" w:date="2019-08-31T06:22:00Z">
        <w:r>
          <w:rPr>
            <w:rFonts w:asciiTheme="minorHAnsi" w:hAnsiTheme="minorHAnsi" w:cstheme="minorHAnsi"/>
          </w:rPr>
          <w:t xml:space="preserve">without </w:t>
        </w:r>
      </w:ins>
      <w:ins w:id="885" w:author="Adiga, Abhijin (aa5ts)" w:date="2019-08-31T06:21:00Z">
        <w:r>
          <w:rPr>
            <w:rFonts w:asciiTheme="minorHAnsi" w:hAnsiTheme="minorHAnsi" w:cstheme="minorHAnsi"/>
          </w:rPr>
          <w:t>the directionality and weights</w:t>
        </w:r>
      </w:ins>
      <w:ins w:id="886" w:author="Adiga, Abhijin (aa5ts)" w:date="2019-08-31T06:22:00Z">
        <w:r>
          <w:rPr>
            <w:rFonts w:asciiTheme="minorHAnsi" w:hAnsiTheme="minorHAnsi" w:cstheme="minorHAnsi"/>
          </w:rPr>
          <w:t xml:space="preserve"> the network does not represent the domestic flows. </w:t>
        </w:r>
      </w:ins>
      <w:ins w:id="887" w:author="Adiga, Abhijin (aa5ts)" w:date="2019-08-31T06:24:00Z">
        <w:r>
          <w:rPr>
            <w:rFonts w:asciiTheme="minorHAnsi" w:hAnsiTheme="minorHAnsi" w:cstheme="minorHAnsi"/>
          </w:rPr>
          <w:t>Also, generally, fitting</w:t>
        </w:r>
      </w:ins>
      <w:ins w:id="888" w:author="Adiga, Abhijin (aa5ts)" w:date="2019-08-31T06:25:00Z">
        <w:r>
          <w:rPr>
            <w:rFonts w:asciiTheme="minorHAnsi" w:hAnsiTheme="minorHAnsi" w:cstheme="minorHAnsi"/>
          </w:rPr>
          <w:t xml:space="preserve"> a network’s degree distribution to a power-law function </w:t>
        </w:r>
      </w:ins>
      <w:ins w:id="889" w:author="Adiga, Abhijin (aa5ts)" w:date="2019-08-31T06:26:00Z">
        <w:r w:rsidR="00AA28D3">
          <w:rPr>
            <w:rFonts w:asciiTheme="minorHAnsi" w:hAnsiTheme="minorHAnsi" w:cstheme="minorHAnsi"/>
          </w:rPr>
          <w:t xml:space="preserve">is </w:t>
        </w:r>
      </w:ins>
      <w:ins w:id="890" w:author="Adiga, Abhijin (aa5ts)" w:date="2019-08-31T06:27:00Z">
        <w:r w:rsidR="00821BE3">
          <w:rPr>
            <w:rFonts w:asciiTheme="minorHAnsi" w:hAnsiTheme="minorHAnsi" w:cstheme="minorHAnsi"/>
          </w:rPr>
          <w:t>possible</w:t>
        </w:r>
      </w:ins>
      <w:ins w:id="891" w:author="Adiga, Abhijin (aa5ts)" w:date="2019-08-31T06:25:00Z">
        <w:r>
          <w:rPr>
            <w:rFonts w:asciiTheme="minorHAnsi" w:hAnsiTheme="minorHAnsi" w:cstheme="minorHAnsi"/>
          </w:rPr>
          <w:t xml:space="preserve"> when the network is large. Our networks have a few hundred edges each.</w:t>
        </w:r>
        <w:r w:rsidRPr="00C45A24" w:rsidDel="00A7508B">
          <w:rPr>
            <w:rFonts w:asciiTheme="minorHAnsi" w:hAnsiTheme="minorHAnsi" w:cstheme="minorHAnsi"/>
          </w:rPr>
          <w:t xml:space="preserve"> </w:t>
        </w:r>
      </w:ins>
    </w:p>
    <w:p w14:paraId="48F99C66" w14:textId="77777777" w:rsidR="00A021A4" w:rsidRPr="00190F19" w:rsidRDefault="00A021A4">
      <w:pPr>
        <w:rPr>
          <w:rFonts w:asciiTheme="minorHAnsi" w:hAnsiTheme="minorHAnsi" w:cstheme="minorHAnsi"/>
          <w:rPrChange w:id="892" w:author="Adiga, Abhijin (aa5ts)" w:date="2019-08-28T06:00:00Z">
            <w:rPr/>
          </w:rPrChange>
        </w:rPr>
      </w:pPr>
    </w:p>
    <w:p w14:paraId="2AF1CB73" w14:textId="77777777" w:rsidR="00A021A4" w:rsidRPr="00190F19" w:rsidRDefault="00A021A4" w:rsidP="00A021A4">
      <w:pPr>
        <w:rPr>
          <w:rFonts w:asciiTheme="minorHAnsi" w:hAnsiTheme="minorHAnsi" w:cstheme="minorHAnsi"/>
          <w:color w:val="4472C4" w:themeColor="accent1"/>
          <w:rPrChange w:id="893" w:author="Adiga, Abhijin (aa5ts)" w:date="2019-08-28T06:00:00Z">
            <w:rPr/>
          </w:rPrChange>
        </w:rPr>
      </w:pPr>
      <w:commentRangeStart w:id="894"/>
      <w:r w:rsidRPr="00190F19">
        <w:rPr>
          <w:rFonts w:asciiTheme="minorHAnsi" w:hAnsiTheme="minorHAnsi" w:cstheme="minorHAnsi"/>
          <w:color w:val="4472C4" w:themeColor="accent1"/>
          <w:rPrChange w:id="895" w:author="Adiga, Abhijin (aa5ts)" w:date="2019-08-28T06:00:00Z">
            <w:rPr/>
          </w:rPrChange>
        </w:rPr>
        <w:t xml:space="preserve">The analysis reveals the role of human-assisted spread of the pest of tomato, which quickly expands its range through city-to-city trade routes (see Fig 3).  This is hardly surprising, but the analysis shows a potential to discriminate between different factors driving the epidemic spreading (e.g., role of markets). </w:t>
      </w:r>
    </w:p>
    <w:p w14:paraId="1916BED1" w14:textId="77777777" w:rsidR="00A021A4" w:rsidRPr="00190F19" w:rsidRDefault="00A021A4" w:rsidP="00A021A4">
      <w:pPr>
        <w:rPr>
          <w:rFonts w:asciiTheme="minorHAnsi" w:hAnsiTheme="minorHAnsi" w:cstheme="minorHAnsi"/>
          <w:color w:val="4472C4" w:themeColor="accent1"/>
          <w:rPrChange w:id="896" w:author="Adiga, Abhijin (aa5ts)" w:date="2019-08-28T06:00:00Z">
            <w:rPr/>
          </w:rPrChange>
        </w:rPr>
      </w:pPr>
      <w:r w:rsidRPr="00190F19">
        <w:rPr>
          <w:rFonts w:asciiTheme="minorHAnsi" w:hAnsiTheme="minorHAnsi" w:cstheme="minorHAnsi"/>
          <w:color w:val="4472C4" w:themeColor="accent1"/>
          <w:rPrChange w:id="897" w:author="Adiga, Abhijin (aa5ts)" w:date="2019-08-28T06:00:00Z">
            <w:rPr/>
          </w:rPrChange>
        </w:rPr>
        <w:t>In this context, it will be interesting to move from detailed reconstructions (and visualisations) of previous epidemics (like the present manuscript) to accurate predictions.</w:t>
      </w:r>
      <w:commentRangeEnd w:id="894"/>
      <w:r w:rsidR="00864962" w:rsidRPr="00190F19">
        <w:rPr>
          <w:rStyle w:val="CommentReference"/>
          <w:rFonts w:asciiTheme="minorHAnsi" w:hAnsiTheme="minorHAnsi" w:cstheme="minorHAnsi"/>
          <w:color w:val="4472C4" w:themeColor="accent1"/>
          <w:sz w:val="24"/>
          <w:szCs w:val="24"/>
          <w:rPrChange w:id="898" w:author="Adiga, Abhijin (aa5ts)" w:date="2019-08-28T06:00:00Z">
            <w:rPr>
              <w:rStyle w:val="CommentReference"/>
            </w:rPr>
          </w:rPrChange>
        </w:rPr>
        <w:commentReference w:id="894"/>
      </w:r>
    </w:p>
    <w:p w14:paraId="18A308B5" w14:textId="610CFB99" w:rsidR="00A021A4" w:rsidRPr="00190F19" w:rsidRDefault="00A021A4" w:rsidP="00A021A4">
      <w:pPr>
        <w:rPr>
          <w:ins w:id="899" w:author="Adiga, Abhijin (aa5ts)" w:date="2019-08-26T16:15:00Z"/>
          <w:rFonts w:asciiTheme="minorHAnsi" w:hAnsiTheme="minorHAnsi" w:cstheme="minorHAnsi"/>
          <w:rPrChange w:id="900" w:author="Adiga, Abhijin (aa5ts)" w:date="2019-08-28T06:00:00Z">
            <w:rPr>
              <w:ins w:id="901" w:author="Adiga, Abhijin (aa5ts)" w:date="2019-08-26T16:15:00Z"/>
            </w:rPr>
          </w:rPrChange>
        </w:rPr>
      </w:pPr>
    </w:p>
    <w:p w14:paraId="55850F21" w14:textId="09221562" w:rsidR="00AA71E7" w:rsidRPr="00190F19" w:rsidRDefault="001E7C04" w:rsidP="00AA71E7">
      <w:pPr>
        <w:rPr>
          <w:ins w:id="902" w:author="Adiga, Abhijin (aa5ts)" w:date="2019-08-27T11:08:00Z"/>
          <w:rFonts w:asciiTheme="minorHAnsi" w:hAnsiTheme="minorHAnsi" w:cstheme="minorHAnsi"/>
          <w:rPrChange w:id="903" w:author="Adiga, Abhijin (aa5ts)" w:date="2019-08-28T06:00:00Z">
            <w:rPr>
              <w:ins w:id="904" w:author="Adiga, Abhijin (aa5ts)" w:date="2019-08-27T11:08:00Z"/>
              <w:highlight w:val="yellow"/>
            </w:rPr>
          </w:rPrChange>
        </w:rPr>
      </w:pPr>
      <w:ins w:id="905" w:author="Adiga, Abhijin (aa5ts)" w:date="2019-08-27T11:06:00Z">
        <w:r w:rsidRPr="00190F19">
          <w:rPr>
            <w:rFonts w:asciiTheme="minorHAnsi" w:hAnsiTheme="minorHAnsi" w:cstheme="minorHAnsi"/>
            <w:b/>
            <w:rPrChange w:id="906" w:author="Adiga, Abhijin (aa5ts)" w:date="2019-08-28T06:00:00Z">
              <w:rPr>
                <w:highlight w:val="yellow"/>
              </w:rPr>
            </w:rPrChange>
          </w:rPr>
          <w:t>Response</w:t>
        </w:r>
        <w:r w:rsidRPr="00190F19">
          <w:rPr>
            <w:rFonts w:asciiTheme="minorHAnsi" w:hAnsiTheme="minorHAnsi" w:cstheme="minorHAnsi"/>
            <w:rPrChange w:id="907" w:author="Adiga, Abhijin (aa5ts)" w:date="2019-08-28T06:00:00Z">
              <w:rPr>
                <w:highlight w:val="yellow"/>
              </w:rPr>
            </w:rPrChange>
          </w:rPr>
          <w:t xml:space="preserve">: </w:t>
        </w:r>
      </w:ins>
      <w:ins w:id="908" w:author="Microsoft Office User" w:date="2019-08-31T16:18:00Z">
        <w:r w:rsidR="00B1324F">
          <w:rPr>
            <w:rFonts w:asciiTheme="minorHAnsi" w:hAnsiTheme="minorHAnsi" w:cstheme="minorHAnsi"/>
          </w:rPr>
          <w:t xml:space="preserve">We appreciate the observation. </w:t>
        </w:r>
      </w:ins>
      <w:ins w:id="909" w:author="Adiga, Abhijin (aa5ts)" w:date="2019-08-27T11:06:00Z">
        <w:r w:rsidRPr="00190F19">
          <w:rPr>
            <w:rFonts w:asciiTheme="minorHAnsi" w:hAnsiTheme="minorHAnsi" w:cstheme="minorHAnsi"/>
            <w:rPrChange w:id="910" w:author="Adiga, Abhijin (aa5ts)" w:date="2019-08-28T06:00:00Z">
              <w:rPr>
                <w:highlight w:val="yellow"/>
              </w:rPr>
            </w:rPrChange>
          </w:rPr>
          <w:t xml:space="preserve">We </w:t>
        </w:r>
      </w:ins>
      <w:ins w:id="911" w:author="Microsoft Office User" w:date="2019-08-31T16:18:00Z">
        <w:r w:rsidR="00B1324F">
          <w:rPr>
            <w:rFonts w:asciiTheme="minorHAnsi" w:hAnsiTheme="minorHAnsi" w:cstheme="minorHAnsi"/>
          </w:rPr>
          <w:t>indeed</w:t>
        </w:r>
      </w:ins>
      <w:ins w:id="912" w:author="Adiga, Abhijin (aa5ts)" w:date="2019-08-27T11:06:00Z">
        <w:del w:id="913" w:author="Microsoft Office User" w:date="2019-08-31T16:18:00Z">
          <w:r w:rsidRPr="00190F19" w:rsidDel="00B1324F">
            <w:rPr>
              <w:rFonts w:asciiTheme="minorHAnsi" w:hAnsiTheme="minorHAnsi" w:cstheme="minorHAnsi"/>
              <w:rPrChange w:id="914" w:author="Adiga, Abhijin (aa5ts)" w:date="2019-08-28T06:00:00Z">
                <w:rPr>
                  <w:highlight w:val="yellow"/>
                </w:rPr>
              </w:rPrChange>
            </w:rPr>
            <w:delText>do</w:delText>
          </w:r>
        </w:del>
        <w:r w:rsidRPr="00190F19">
          <w:rPr>
            <w:rFonts w:asciiTheme="minorHAnsi" w:hAnsiTheme="minorHAnsi" w:cstheme="minorHAnsi"/>
            <w:rPrChange w:id="915" w:author="Adiga, Abhijin (aa5ts)" w:date="2019-08-28T06:00:00Z">
              <w:rPr>
                <w:highlight w:val="yellow"/>
              </w:rPr>
            </w:rPrChange>
          </w:rPr>
          <w:t xml:space="preserve"> predict the possi</w:t>
        </w:r>
      </w:ins>
      <w:ins w:id="916" w:author="Adiga, Abhijin (aa5ts)" w:date="2019-08-27T11:07:00Z">
        <w:r w:rsidRPr="00190F19">
          <w:rPr>
            <w:rFonts w:asciiTheme="minorHAnsi" w:hAnsiTheme="minorHAnsi" w:cstheme="minorHAnsi"/>
            <w:rPrChange w:id="917" w:author="Adiga, Abhijin (aa5ts)" w:date="2019-08-28T06:00:00Z">
              <w:rPr>
                <w:highlight w:val="yellow"/>
              </w:rPr>
            </w:rPrChange>
          </w:rPr>
          <w:t xml:space="preserve">ble spread of the pest in the entire region as well as in the individual countries under different introduction scenarios. Please see </w:t>
        </w:r>
      </w:ins>
      <w:ins w:id="918" w:author="Adiga, Abhijin (aa5ts)" w:date="2019-08-27T11:10:00Z">
        <w:r w:rsidRPr="00190F19">
          <w:rPr>
            <w:rFonts w:asciiTheme="minorHAnsi" w:hAnsiTheme="minorHAnsi" w:cstheme="minorHAnsi"/>
            <w:rPrChange w:id="919" w:author="Adiga, Abhijin (aa5ts)" w:date="2019-08-28T06:00:00Z">
              <w:rPr>
                <w:highlight w:val="yellow"/>
              </w:rPr>
            </w:rPrChange>
          </w:rPr>
          <w:t xml:space="preserve">the following </w:t>
        </w:r>
      </w:ins>
      <w:ins w:id="920" w:author="Adiga, Abhijin (aa5ts)" w:date="2019-08-27T11:08:00Z">
        <w:r w:rsidRPr="00190F19">
          <w:rPr>
            <w:rFonts w:asciiTheme="minorHAnsi" w:hAnsiTheme="minorHAnsi" w:cstheme="minorHAnsi"/>
            <w:rPrChange w:id="921" w:author="Adiga, Abhijin (aa5ts)" w:date="2019-08-28T06:00:00Z">
              <w:rPr>
                <w:highlight w:val="yellow"/>
              </w:rPr>
            </w:rPrChange>
          </w:rPr>
          <w:t>paragraphs</w:t>
        </w:r>
      </w:ins>
      <w:ins w:id="922" w:author="Adiga, Abhijin (aa5ts)" w:date="2019-08-27T11:11:00Z">
        <w:r w:rsidRPr="00190F19">
          <w:rPr>
            <w:rFonts w:asciiTheme="minorHAnsi" w:hAnsiTheme="minorHAnsi" w:cstheme="minorHAnsi"/>
            <w:rPrChange w:id="923" w:author="Adiga, Abhijin (aa5ts)" w:date="2019-08-28T06:00:00Z">
              <w:rPr>
                <w:highlight w:val="yellow"/>
              </w:rPr>
            </w:rPrChange>
          </w:rPr>
          <w:t xml:space="preserve"> in results.</w:t>
        </w:r>
      </w:ins>
    </w:p>
    <w:p w14:paraId="3348247E" w14:textId="4C1E2F25" w:rsidR="001E7C04" w:rsidRPr="00190F19" w:rsidRDefault="001E7C04" w:rsidP="001E7C04">
      <w:pPr>
        <w:pStyle w:val="ListParagraph"/>
        <w:numPr>
          <w:ilvl w:val="0"/>
          <w:numId w:val="2"/>
        </w:numPr>
        <w:rPr>
          <w:ins w:id="924" w:author="Adiga, Abhijin (aa5ts)" w:date="2019-08-27T11:08:00Z"/>
          <w:rFonts w:asciiTheme="minorHAnsi" w:hAnsiTheme="minorHAnsi" w:cstheme="minorHAnsi"/>
          <w:rPrChange w:id="925" w:author="Adiga, Abhijin (aa5ts)" w:date="2019-08-28T06:00:00Z">
            <w:rPr>
              <w:ins w:id="926" w:author="Adiga, Abhijin (aa5ts)" w:date="2019-08-27T11:08:00Z"/>
              <w:rFonts w:ascii="Helvetica" w:hAnsi="Helvetica" w:cs="Helvetica"/>
              <w:color w:val="000000"/>
              <w:sz w:val="22"/>
              <w:szCs w:val="22"/>
            </w:rPr>
          </w:rPrChange>
        </w:rPr>
      </w:pPr>
      <w:ins w:id="927" w:author="Adiga, Abhijin (aa5ts)" w:date="2019-08-27T11:08:00Z">
        <w:r w:rsidRPr="00190F19">
          <w:rPr>
            <w:rFonts w:asciiTheme="minorHAnsi" w:eastAsiaTheme="minorHAnsi" w:hAnsiTheme="minorHAnsi" w:cstheme="minorHAnsi"/>
            <w:color w:val="000000"/>
            <w:rPrChange w:id="928" w:author="Adiga, Abhijin (aa5ts)" w:date="2019-08-28T06:00:00Z">
              <w:rPr>
                <w:rFonts w:ascii="Helvetica" w:eastAsiaTheme="minorHAnsi" w:hAnsi="Helvetica" w:cs="Helvetica"/>
                <w:color w:val="000000"/>
                <w:sz w:val="22"/>
                <w:szCs w:val="22"/>
              </w:rPr>
            </w:rPrChange>
          </w:rPr>
          <w:t>Scenarios of pest introduction to countries in Southeast Asia</w:t>
        </w:r>
      </w:ins>
      <w:ins w:id="929" w:author="Adiga, Abhijin (aa5ts)" w:date="2019-08-28T05:16:00Z">
        <w:r w:rsidRPr="00190F19">
          <w:rPr>
            <w:rFonts w:asciiTheme="minorHAnsi" w:hAnsiTheme="minorHAnsi" w:cstheme="minorHAnsi"/>
            <w:color w:val="000000"/>
            <w:rPrChange w:id="930" w:author="Adiga, Abhijin (aa5ts)" w:date="2019-08-28T06:00:00Z">
              <w:rPr>
                <w:rFonts w:ascii="Helvetica" w:hAnsi="Helvetica" w:cs="Helvetica"/>
                <w:color w:val="000000"/>
                <w:sz w:val="22"/>
                <w:szCs w:val="22"/>
                <w:highlight w:val="yellow"/>
              </w:rPr>
            </w:rPrChange>
          </w:rPr>
          <w:t>: H</w:t>
        </w:r>
      </w:ins>
      <w:ins w:id="931" w:author="Adiga, Abhijin (aa5ts)" w:date="2019-08-28T05:17:00Z">
        <w:r w:rsidRPr="00190F19">
          <w:rPr>
            <w:rFonts w:asciiTheme="minorHAnsi" w:hAnsiTheme="minorHAnsi" w:cstheme="minorHAnsi"/>
            <w:color w:val="000000"/>
            <w:rPrChange w:id="932" w:author="Adiga, Abhijin (aa5ts)" w:date="2019-08-28T06:00:00Z">
              <w:rPr>
                <w:rFonts w:ascii="Helvetica" w:hAnsi="Helvetica" w:cs="Helvetica"/>
                <w:color w:val="000000"/>
                <w:sz w:val="22"/>
                <w:szCs w:val="22"/>
                <w:highlight w:val="yellow"/>
              </w:rPr>
            </w:rPrChange>
          </w:rPr>
          <w:t xml:space="preserve">ere, we discuss </w:t>
        </w:r>
      </w:ins>
      <w:ins w:id="933" w:author="Adiga, Abhijin (aa5ts)" w:date="2019-08-28T05:21:00Z">
        <w:r w:rsidRPr="00190F19">
          <w:rPr>
            <w:rFonts w:asciiTheme="minorHAnsi" w:hAnsiTheme="minorHAnsi" w:cstheme="minorHAnsi"/>
            <w:color w:val="000000"/>
            <w:rPrChange w:id="934" w:author="Adiga, Abhijin (aa5ts)" w:date="2019-08-28T06:00:00Z">
              <w:rPr>
                <w:rFonts w:ascii="Helvetica" w:hAnsi="Helvetica" w:cs="Helvetica"/>
                <w:color w:val="000000"/>
                <w:sz w:val="22"/>
                <w:szCs w:val="22"/>
                <w:highlight w:val="yellow"/>
              </w:rPr>
            </w:rPrChange>
          </w:rPr>
          <w:t>at length the possible spread pattern in Mainland Southeast Asia.</w:t>
        </w:r>
      </w:ins>
      <w:ins w:id="935" w:author="Adiga, Abhijin (aa5ts)" w:date="2019-08-28T05:26:00Z">
        <w:r w:rsidR="00FA045F" w:rsidRPr="00190F19">
          <w:rPr>
            <w:rFonts w:asciiTheme="minorHAnsi" w:hAnsiTheme="minorHAnsi" w:cstheme="minorHAnsi"/>
            <w:color w:val="000000"/>
            <w:rPrChange w:id="936" w:author="Adiga, Abhijin (aa5ts)" w:date="2019-08-28T06:00:00Z">
              <w:rPr>
                <w:rFonts w:ascii="Helvetica" w:hAnsi="Helvetica" w:cs="Helvetica"/>
                <w:color w:val="000000"/>
                <w:sz w:val="22"/>
                <w:szCs w:val="22"/>
                <w:highlight w:val="yellow"/>
              </w:rPr>
            </w:rPrChange>
          </w:rPr>
          <w:t xml:space="preserve"> </w:t>
        </w:r>
      </w:ins>
    </w:p>
    <w:p w14:paraId="4322837F" w14:textId="741882FE" w:rsidR="001E7C04" w:rsidRPr="00190F19" w:rsidRDefault="001E7C04" w:rsidP="001E7C04">
      <w:pPr>
        <w:pStyle w:val="ListParagraph"/>
        <w:numPr>
          <w:ilvl w:val="0"/>
          <w:numId w:val="2"/>
        </w:numPr>
        <w:rPr>
          <w:ins w:id="937" w:author="Adiga, Abhijin (aa5ts)" w:date="2019-08-28T05:21:00Z"/>
          <w:rFonts w:asciiTheme="minorHAnsi" w:hAnsiTheme="minorHAnsi" w:cstheme="minorHAnsi"/>
          <w:rPrChange w:id="938" w:author="Adiga, Abhijin (aa5ts)" w:date="2019-08-28T06:00:00Z">
            <w:rPr>
              <w:ins w:id="939" w:author="Adiga, Abhijin (aa5ts)" w:date="2019-08-28T05:21:00Z"/>
              <w:rFonts w:ascii="Helvetica" w:hAnsi="Helvetica" w:cs="Helvetica"/>
              <w:color w:val="000000"/>
              <w:sz w:val="22"/>
              <w:szCs w:val="22"/>
              <w:highlight w:val="yellow"/>
            </w:rPr>
          </w:rPrChange>
        </w:rPr>
      </w:pPr>
      <w:ins w:id="940" w:author="Adiga, Abhijin (aa5ts)" w:date="2019-08-27T11:08:00Z">
        <w:r w:rsidRPr="00190F19">
          <w:rPr>
            <w:rFonts w:asciiTheme="minorHAnsi" w:eastAsiaTheme="minorHAnsi" w:hAnsiTheme="minorHAnsi" w:cstheme="minorHAnsi"/>
            <w:color w:val="000000"/>
            <w:rPrChange w:id="941" w:author="Adiga, Abhijin (aa5ts)" w:date="2019-08-28T06:00:00Z">
              <w:rPr>
                <w:rFonts w:ascii="Helvetica" w:eastAsiaTheme="minorHAnsi" w:hAnsi="Helvetica" w:cs="Helvetica"/>
                <w:color w:val="000000"/>
                <w:sz w:val="22"/>
                <w:szCs w:val="22"/>
              </w:rPr>
            </w:rPrChange>
          </w:rPr>
          <w:t>Predicted spread is model and region dependent</w:t>
        </w:r>
      </w:ins>
      <w:ins w:id="942" w:author="Adiga, Abhijin (aa5ts)" w:date="2019-08-28T05:25:00Z">
        <w:r w:rsidR="00FA045F" w:rsidRPr="00190F19">
          <w:rPr>
            <w:rFonts w:asciiTheme="minorHAnsi" w:hAnsiTheme="minorHAnsi" w:cstheme="minorHAnsi"/>
            <w:color w:val="000000"/>
            <w:rPrChange w:id="943" w:author="Adiga, Abhijin (aa5ts)" w:date="2019-08-28T06:00:00Z">
              <w:rPr>
                <w:rFonts w:ascii="Helvetica" w:hAnsi="Helvetica" w:cs="Helvetica"/>
                <w:color w:val="000000"/>
                <w:sz w:val="22"/>
                <w:szCs w:val="22"/>
                <w:highlight w:val="yellow"/>
              </w:rPr>
            </w:rPrChange>
          </w:rPr>
          <w:t>: Here</w:t>
        </w:r>
      </w:ins>
      <w:ins w:id="944" w:author="Adiga, Abhijin (aa5ts)" w:date="2019-08-28T05:26:00Z">
        <w:r w:rsidR="00FA045F" w:rsidRPr="00190F19">
          <w:rPr>
            <w:rFonts w:asciiTheme="minorHAnsi" w:hAnsiTheme="minorHAnsi" w:cstheme="minorHAnsi"/>
            <w:color w:val="000000"/>
            <w:rPrChange w:id="945" w:author="Adiga, Abhijin (aa5ts)" w:date="2019-08-28T06:00:00Z">
              <w:rPr>
                <w:rFonts w:ascii="Helvetica" w:hAnsi="Helvetica" w:cs="Helvetica"/>
                <w:color w:val="000000"/>
                <w:sz w:val="22"/>
                <w:szCs w:val="22"/>
                <w:highlight w:val="yellow"/>
              </w:rPr>
            </w:rPrChange>
          </w:rPr>
          <w:t xml:space="preserve">, we have assessed various counterfactual scenarios </w:t>
        </w:r>
      </w:ins>
      <w:ins w:id="946" w:author="Microsoft Office User" w:date="2019-08-31T16:23:00Z">
        <w:r w:rsidR="00B1324F">
          <w:rPr>
            <w:rFonts w:asciiTheme="minorHAnsi" w:hAnsiTheme="minorHAnsi" w:cstheme="minorHAnsi"/>
            <w:color w:val="000000"/>
          </w:rPr>
          <w:t>related</w:t>
        </w:r>
      </w:ins>
      <w:ins w:id="947" w:author="Microsoft Office User" w:date="2019-08-31T16:24:00Z">
        <w:r w:rsidR="00B1324F">
          <w:rPr>
            <w:rFonts w:asciiTheme="minorHAnsi" w:hAnsiTheme="minorHAnsi" w:cstheme="minorHAnsi"/>
            <w:color w:val="000000"/>
          </w:rPr>
          <w:t xml:space="preserve"> to</w:t>
        </w:r>
      </w:ins>
      <w:bookmarkStart w:id="948" w:name="_GoBack"/>
      <w:bookmarkEnd w:id="948"/>
      <w:ins w:id="949" w:author="Adiga, Abhijin (aa5ts)" w:date="2019-08-28T05:26:00Z">
        <w:del w:id="950" w:author="Microsoft Office User" w:date="2019-08-31T16:23:00Z">
          <w:r w:rsidR="00FA045F" w:rsidRPr="00190F19" w:rsidDel="00B1324F">
            <w:rPr>
              <w:rFonts w:asciiTheme="minorHAnsi" w:hAnsiTheme="minorHAnsi" w:cstheme="minorHAnsi"/>
              <w:color w:val="000000"/>
              <w:rPrChange w:id="951" w:author="Adiga, Abhijin (aa5ts)" w:date="2019-08-28T06:00:00Z">
                <w:rPr>
                  <w:rFonts w:ascii="Helvetica" w:hAnsi="Helvetica" w:cs="Helvetica"/>
                  <w:color w:val="000000"/>
                  <w:sz w:val="22"/>
                  <w:szCs w:val="22"/>
                  <w:highlight w:val="yellow"/>
                </w:rPr>
              </w:rPrChange>
            </w:rPr>
            <w:delText>of</w:delText>
          </w:r>
        </w:del>
        <w:r w:rsidR="00FA045F" w:rsidRPr="00190F19">
          <w:rPr>
            <w:rFonts w:asciiTheme="minorHAnsi" w:hAnsiTheme="minorHAnsi" w:cstheme="minorHAnsi"/>
            <w:color w:val="000000"/>
            <w:rPrChange w:id="952" w:author="Adiga, Abhijin (aa5ts)" w:date="2019-08-28T06:00:00Z">
              <w:rPr>
                <w:rFonts w:ascii="Helvetica" w:hAnsi="Helvetica" w:cs="Helvetica"/>
                <w:color w:val="000000"/>
                <w:sz w:val="22"/>
                <w:szCs w:val="22"/>
                <w:highlight w:val="yellow"/>
              </w:rPr>
            </w:rPrChange>
          </w:rPr>
          <w:t xml:space="preserve"> domestic spread for each country.</w:t>
        </w:r>
      </w:ins>
    </w:p>
    <w:p w14:paraId="6E9D4522" w14:textId="77BC3345" w:rsidR="001E7C04" w:rsidRPr="00190F19" w:rsidRDefault="001E7C04">
      <w:pPr>
        <w:rPr>
          <w:ins w:id="953" w:author="Adiga, Abhijin (aa5ts)" w:date="2019-08-27T11:11:00Z"/>
          <w:rFonts w:asciiTheme="minorHAnsi" w:hAnsiTheme="minorHAnsi" w:cstheme="minorHAnsi"/>
          <w:rPrChange w:id="954" w:author="Adiga, Abhijin (aa5ts)" w:date="2019-08-28T06:00:00Z">
            <w:rPr>
              <w:ins w:id="955" w:author="Adiga, Abhijin (aa5ts)" w:date="2019-08-27T11:11:00Z"/>
              <w:rFonts w:ascii="Helvetica" w:hAnsi="Helvetica" w:cs="Helvetica"/>
              <w:color w:val="000000"/>
              <w:sz w:val="22"/>
              <w:szCs w:val="22"/>
              <w:highlight w:val="yellow"/>
            </w:rPr>
          </w:rPrChange>
        </w:rPr>
        <w:pPrChange w:id="956" w:author="Adiga, Abhijin (aa5ts)" w:date="2019-08-28T05:21:00Z">
          <w:pPr>
            <w:pStyle w:val="ListParagraph"/>
            <w:numPr>
              <w:numId w:val="2"/>
            </w:numPr>
            <w:ind w:hanging="360"/>
          </w:pPr>
        </w:pPrChange>
      </w:pPr>
      <w:ins w:id="957" w:author="Adiga, Abhijin (aa5ts)" w:date="2019-08-28T05:22:00Z">
        <w:r w:rsidRPr="00190F19">
          <w:rPr>
            <w:rFonts w:asciiTheme="minorHAnsi" w:hAnsiTheme="minorHAnsi" w:cstheme="minorHAnsi"/>
            <w:rPrChange w:id="958" w:author="Adiga, Abhijin (aa5ts)" w:date="2019-08-28T06:00:00Z">
              <w:rPr>
                <w:highlight w:val="yellow"/>
              </w:rPr>
            </w:rPrChange>
          </w:rPr>
          <w:t>However, considering the reviewer’s concerns, we have tried to make this c</w:t>
        </w:r>
      </w:ins>
      <w:ins w:id="959" w:author="Adiga, Abhijin (aa5ts)" w:date="2019-08-30T09:55:00Z">
        <w:r w:rsidR="00A214E2">
          <w:rPr>
            <w:rFonts w:asciiTheme="minorHAnsi" w:hAnsiTheme="minorHAnsi" w:cstheme="minorHAnsi"/>
          </w:rPr>
          <w:t>lear</w:t>
        </w:r>
      </w:ins>
      <w:ins w:id="960" w:author="Adiga, Abhijin (aa5ts)" w:date="2019-08-28T05:22:00Z">
        <w:r w:rsidRPr="00190F19">
          <w:rPr>
            <w:rFonts w:asciiTheme="minorHAnsi" w:hAnsiTheme="minorHAnsi" w:cstheme="minorHAnsi"/>
            <w:rPrChange w:id="961" w:author="Adiga, Abhijin (aa5ts)" w:date="2019-08-28T06:00:00Z">
              <w:rPr>
                <w:highlight w:val="yellow"/>
              </w:rPr>
            </w:rPrChange>
          </w:rPr>
          <w:t>. Firs</w:t>
        </w:r>
      </w:ins>
      <w:ins w:id="962" w:author="Microsoft Office User" w:date="2019-08-31T16:18:00Z">
        <w:r w:rsidR="00B1324F">
          <w:rPr>
            <w:rFonts w:asciiTheme="minorHAnsi" w:hAnsiTheme="minorHAnsi" w:cstheme="minorHAnsi"/>
          </w:rPr>
          <w:t>t,</w:t>
        </w:r>
      </w:ins>
      <w:ins w:id="963" w:author="Adiga, Abhijin (aa5ts)" w:date="2019-08-28T05:22:00Z">
        <w:del w:id="964" w:author="Microsoft Office User" w:date="2019-08-31T16:18:00Z">
          <w:r w:rsidRPr="00190F19" w:rsidDel="00B1324F">
            <w:rPr>
              <w:rFonts w:asciiTheme="minorHAnsi" w:hAnsiTheme="minorHAnsi" w:cstheme="minorHAnsi"/>
              <w:rPrChange w:id="965" w:author="Adiga, Abhijin (aa5ts)" w:date="2019-08-28T06:00:00Z">
                <w:rPr>
                  <w:highlight w:val="yellow"/>
                </w:rPr>
              </w:rPrChange>
            </w:rPr>
            <w:delText>tly,</w:delText>
          </w:r>
        </w:del>
        <w:r w:rsidRPr="00190F19">
          <w:rPr>
            <w:rFonts w:asciiTheme="minorHAnsi" w:hAnsiTheme="minorHAnsi" w:cstheme="minorHAnsi"/>
            <w:rPrChange w:id="966" w:author="Adiga, Abhijin (aa5ts)" w:date="2019-08-28T06:00:00Z">
              <w:rPr>
                <w:highlight w:val="yellow"/>
              </w:rPr>
            </w:rPrChange>
          </w:rPr>
          <w:t xml:space="preserve"> the figure on the spread in Main</w:t>
        </w:r>
      </w:ins>
      <w:ins w:id="967" w:author="Adiga, Abhijin (aa5ts)" w:date="2019-08-28T05:23:00Z">
        <w:r w:rsidRPr="00190F19">
          <w:rPr>
            <w:rFonts w:asciiTheme="minorHAnsi" w:hAnsiTheme="minorHAnsi" w:cstheme="minorHAnsi"/>
            <w:rPrChange w:id="968" w:author="Adiga, Abhijin (aa5ts)" w:date="2019-08-28T06:00:00Z">
              <w:rPr>
                <w:highlight w:val="yellow"/>
              </w:rPr>
            </w:rPrChange>
          </w:rPr>
          <w:t>land Southeast Asia has been moved from supplementary material to the main document (Fig. 3a and 3b). Second</w:t>
        </w:r>
        <w:del w:id="969" w:author="Microsoft Office User" w:date="2019-08-31T16:18:00Z">
          <w:r w:rsidRPr="00190F19" w:rsidDel="00B1324F">
            <w:rPr>
              <w:rFonts w:asciiTheme="minorHAnsi" w:hAnsiTheme="minorHAnsi" w:cstheme="minorHAnsi"/>
              <w:rPrChange w:id="970" w:author="Adiga, Abhijin (aa5ts)" w:date="2019-08-28T06:00:00Z">
                <w:rPr>
                  <w:highlight w:val="yellow"/>
                </w:rPr>
              </w:rPrChange>
            </w:rPr>
            <w:delText>ly</w:delText>
          </w:r>
        </w:del>
        <w:r w:rsidRPr="00190F19">
          <w:rPr>
            <w:rFonts w:asciiTheme="minorHAnsi" w:hAnsiTheme="minorHAnsi" w:cstheme="minorHAnsi"/>
            <w:rPrChange w:id="971" w:author="Adiga, Abhijin (aa5ts)" w:date="2019-08-28T06:00:00Z">
              <w:rPr>
                <w:highlight w:val="yellow"/>
              </w:rPr>
            </w:rPrChange>
          </w:rPr>
          <w:t xml:space="preserve">, Fig. 2 and 3 titles have been changed </w:t>
        </w:r>
      </w:ins>
      <w:ins w:id="972" w:author="Adiga, Abhijin (aa5ts)" w:date="2019-08-28T05:24:00Z">
        <w:r w:rsidRPr="00190F19">
          <w:rPr>
            <w:rFonts w:asciiTheme="minorHAnsi" w:hAnsiTheme="minorHAnsi" w:cstheme="minorHAnsi"/>
            <w:rPrChange w:id="973" w:author="Adiga, Abhijin (aa5ts)" w:date="2019-08-28T06:00:00Z">
              <w:rPr>
                <w:highlight w:val="yellow"/>
              </w:rPr>
            </w:rPrChange>
          </w:rPr>
          <w:t>to make it explicit that the former is about explana</w:t>
        </w:r>
      </w:ins>
      <w:ins w:id="974" w:author="Adiga, Abhijin (aa5ts)" w:date="2019-08-28T05:25:00Z">
        <w:r w:rsidRPr="00190F19">
          <w:rPr>
            <w:rFonts w:asciiTheme="minorHAnsi" w:hAnsiTheme="minorHAnsi" w:cstheme="minorHAnsi"/>
            <w:rPrChange w:id="975" w:author="Adiga, Abhijin (aa5ts)" w:date="2019-08-28T06:00:00Z">
              <w:rPr>
                <w:highlight w:val="yellow"/>
              </w:rPr>
            </w:rPrChange>
          </w:rPr>
          <w:t xml:space="preserve">tion of observed spread and the </w:t>
        </w:r>
        <w:proofErr w:type="spellStart"/>
        <w:r w:rsidRPr="00190F19">
          <w:rPr>
            <w:rFonts w:asciiTheme="minorHAnsi" w:hAnsiTheme="minorHAnsi" w:cstheme="minorHAnsi"/>
            <w:rPrChange w:id="976" w:author="Adiga, Abhijin (aa5ts)" w:date="2019-08-28T06:00:00Z">
              <w:rPr>
                <w:highlight w:val="yellow"/>
              </w:rPr>
            </w:rPrChange>
          </w:rPr>
          <w:t>lat</w:t>
        </w:r>
        <w:del w:id="977" w:author="Microsoft Office User" w:date="2019-08-31T16:23:00Z">
          <w:r w:rsidRPr="00190F19" w:rsidDel="00B1324F">
            <w:rPr>
              <w:rFonts w:asciiTheme="minorHAnsi" w:hAnsiTheme="minorHAnsi" w:cstheme="minorHAnsi"/>
              <w:rPrChange w:id="978" w:author="Adiga, Abhijin (aa5ts)" w:date="2019-08-28T06:00:00Z">
                <w:rPr>
                  <w:highlight w:val="yellow"/>
                </w:rPr>
              </w:rPrChange>
            </w:rPr>
            <w:delText>t</w:delText>
          </w:r>
        </w:del>
        <w:r w:rsidRPr="00190F19">
          <w:rPr>
            <w:rFonts w:asciiTheme="minorHAnsi" w:hAnsiTheme="minorHAnsi" w:cstheme="minorHAnsi"/>
            <w:rPrChange w:id="979" w:author="Adiga, Abhijin (aa5ts)" w:date="2019-08-28T06:00:00Z">
              <w:rPr>
                <w:highlight w:val="yellow"/>
              </w:rPr>
            </w:rPrChange>
          </w:rPr>
          <w:t>er</w:t>
        </w:r>
        <w:proofErr w:type="spellEnd"/>
        <w:r w:rsidRPr="00190F19">
          <w:rPr>
            <w:rFonts w:asciiTheme="minorHAnsi" w:hAnsiTheme="minorHAnsi" w:cstheme="minorHAnsi"/>
            <w:rPrChange w:id="980" w:author="Adiga, Abhijin (aa5ts)" w:date="2019-08-28T06:00:00Z">
              <w:rPr>
                <w:highlight w:val="yellow"/>
              </w:rPr>
            </w:rPrChange>
          </w:rPr>
          <w:t xml:space="preserve"> is about prediction.</w:t>
        </w:r>
      </w:ins>
      <w:ins w:id="981" w:author="Adiga, Abhijin (aa5ts)" w:date="2019-08-30T09:55:00Z">
        <w:r w:rsidR="00A96E24">
          <w:rPr>
            <w:rFonts w:asciiTheme="minorHAnsi" w:hAnsiTheme="minorHAnsi" w:cstheme="minorHAnsi"/>
          </w:rPr>
          <w:t xml:space="preserve"> </w:t>
        </w:r>
        <w:del w:id="982" w:author="Microsoft Office User" w:date="2019-08-31T16:23:00Z">
          <w:r w:rsidR="00A96E24" w:rsidDel="00B1324F">
            <w:rPr>
              <w:rFonts w:asciiTheme="minorHAnsi" w:hAnsiTheme="minorHAnsi" w:cstheme="minorHAnsi"/>
            </w:rPr>
            <w:delText>Hope this helps.</w:delText>
          </w:r>
        </w:del>
      </w:ins>
    </w:p>
    <w:p w14:paraId="4FCEBD21" w14:textId="6525DF6A" w:rsidR="001E7C04" w:rsidRPr="00190F19" w:rsidRDefault="001E7C04">
      <w:pPr>
        <w:pStyle w:val="ListParagraph"/>
        <w:ind w:left="0"/>
        <w:rPr>
          <w:ins w:id="983" w:author="Adiga, Abhijin (aa5ts)" w:date="2019-08-26T16:15:00Z"/>
          <w:rFonts w:asciiTheme="minorHAnsi" w:hAnsiTheme="minorHAnsi" w:cstheme="minorHAnsi"/>
          <w:rPrChange w:id="984" w:author="Adiga, Abhijin (aa5ts)" w:date="2019-08-28T06:00:00Z">
            <w:rPr>
              <w:ins w:id="985" w:author="Adiga, Abhijin (aa5ts)" w:date="2019-08-26T16:15:00Z"/>
            </w:rPr>
          </w:rPrChange>
        </w:rPr>
        <w:pPrChange w:id="986" w:author="Adiga, Abhijin (aa5ts)" w:date="2019-08-27T11:11:00Z">
          <w:pPr/>
        </w:pPrChange>
      </w:pPr>
    </w:p>
    <w:p w14:paraId="26A4A473" w14:textId="76032F0F" w:rsidR="00AA71E7" w:rsidRPr="00190F19" w:rsidDel="00190F19" w:rsidRDefault="00AA71E7" w:rsidP="00A021A4">
      <w:pPr>
        <w:rPr>
          <w:del w:id="987" w:author="Adiga, Abhijin (aa5ts)" w:date="2019-08-28T05:52:00Z"/>
          <w:rFonts w:asciiTheme="minorHAnsi" w:hAnsiTheme="minorHAnsi" w:cstheme="minorHAnsi"/>
          <w:rPrChange w:id="988" w:author="Adiga, Abhijin (aa5ts)" w:date="2019-08-28T06:00:00Z">
            <w:rPr>
              <w:del w:id="989" w:author="Adiga, Abhijin (aa5ts)" w:date="2019-08-28T05:52:00Z"/>
            </w:rPr>
          </w:rPrChange>
        </w:rPr>
      </w:pPr>
    </w:p>
    <w:p w14:paraId="4191C4BF" w14:textId="411C1C49" w:rsidR="00A021A4" w:rsidRPr="00190F19" w:rsidDel="00190F19" w:rsidRDefault="00A021A4" w:rsidP="00A021A4">
      <w:pPr>
        <w:rPr>
          <w:del w:id="990" w:author="Adiga, Abhijin (aa5ts)" w:date="2019-08-28T05:52:00Z"/>
          <w:rFonts w:asciiTheme="minorHAnsi" w:hAnsiTheme="minorHAnsi" w:cstheme="minorHAnsi"/>
          <w:rPrChange w:id="991" w:author="Adiga, Abhijin (aa5ts)" w:date="2019-08-28T06:00:00Z">
            <w:rPr>
              <w:del w:id="992" w:author="Adiga, Abhijin (aa5ts)" w:date="2019-08-28T05:52:00Z"/>
            </w:rPr>
          </w:rPrChange>
        </w:rPr>
      </w:pPr>
      <w:del w:id="993" w:author="Adiga, Abhijin (aa5ts)" w:date="2019-08-28T05:52:00Z">
        <w:r w:rsidRPr="00190F19" w:rsidDel="00190F19">
          <w:rPr>
            <w:rFonts w:asciiTheme="minorHAnsi" w:hAnsiTheme="minorHAnsi" w:cstheme="minorHAnsi"/>
            <w:rPrChange w:id="994" w:author="Adiga, Abhijin (aa5ts)" w:date="2019-08-28T06:00:00Z">
              <w:rPr/>
            </w:rPrChange>
          </w:rPr>
          <w:delText>**********************************************</w:delText>
        </w:r>
      </w:del>
    </w:p>
    <w:p w14:paraId="1035A7AF" w14:textId="40B4FF5C" w:rsidR="00A021A4" w:rsidRPr="00190F19" w:rsidDel="00190F19" w:rsidRDefault="00A021A4" w:rsidP="00A021A4">
      <w:pPr>
        <w:rPr>
          <w:del w:id="995" w:author="Adiga, Abhijin (aa5ts)" w:date="2019-08-28T05:52:00Z"/>
          <w:rFonts w:asciiTheme="minorHAnsi" w:hAnsiTheme="minorHAnsi" w:cstheme="minorHAnsi"/>
          <w:rPrChange w:id="996" w:author="Adiga, Abhijin (aa5ts)" w:date="2019-08-28T06:00:00Z">
            <w:rPr>
              <w:del w:id="997" w:author="Adiga, Abhijin (aa5ts)" w:date="2019-08-28T05:52:00Z"/>
            </w:rPr>
          </w:rPrChange>
        </w:rPr>
      </w:pPr>
      <w:del w:id="998" w:author="Adiga, Abhijin (aa5ts)" w:date="2019-08-28T05:52:00Z">
        <w:r w:rsidRPr="00190F19" w:rsidDel="00190F19">
          <w:rPr>
            <w:rFonts w:asciiTheme="minorHAnsi" w:hAnsiTheme="minorHAnsi" w:cstheme="minorHAnsi"/>
            <w:rPrChange w:id="999" w:author="Adiga, Abhijin (aa5ts)" w:date="2019-08-28T06:00:00Z">
              <w:rPr/>
            </w:rPrChange>
          </w:rPr>
          <w:delText>Journal Name: Proceedings of the Royal Society B</w:delText>
        </w:r>
      </w:del>
    </w:p>
    <w:p w14:paraId="756EA54F" w14:textId="151C239F" w:rsidR="00A021A4" w:rsidRPr="00190F19" w:rsidDel="00190F19" w:rsidRDefault="00A021A4" w:rsidP="00A021A4">
      <w:pPr>
        <w:rPr>
          <w:del w:id="1000" w:author="Adiga, Abhijin (aa5ts)" w:date="2019-08-28T05:52:00Z"/>
          <w:rFonts w:asciiTheme="minorHAnsi" w:hAnsiTheme="minorHAnsi" w:cstheme="minorHAnsi"/>
          <w:rPrChange w:id="1001" w:author="Adiga, Abhijin (aa5ts)" w:date="2019-08-28T06:00:00Z">
            <w:rPr>
              <w:del w:id="1002" w:author="Adiga, Abhijin (aa5ts)" w:date="2019-08-28T05:52:00Z"/>
            </w:rPr>
          </w:rPrChange>
        </w:rPr>
      </w:pPr>
      <w:del w:id="1003" w:author="Adiga, Abhijin (aa5ts)" w:date="2019-08-28T05:52:00Z">
        <w:r w:rsidRPr="00190F19" w:rsidDel="00190F19">
          <w:rPr>
            <w:rFonts w:asciiTheme="minorHAnsi" w:hAnsiTheme="minorHAnsi" w:cstheme="minorHAnsi"/>
            <w:rPrChange w:id="1004" w:author="Adiga, Abhijin (aa5ts)" w:date="2019-08-28T06:00:00Z">
              <w:rPr/>
            </w:rPrChange>
          </w:rPr>
          <w:delText>Journal Code: RSPB</w:delText>
        </w:r>
      </w:del>
    </w:p>
    <w:p w14:paraId="30C8C581" w14:textId="5ACEEAC2" w:rsidR="00A021A4" w:rsidRPr="00190F19" w:rsidDel="00190F19" w:rsidRDefault="00A021A4" w:rsidP="00A021A4">
      <w:pPr>
        <w:rPr>
          <w:del w:id="1005" w:author="Adiga, Abhijin (aa5ts)" w:date="2019-08-28T05:52:00Z"/>
          <w:rFonts w:asciiTheme="minorHAnsi" w:hAnsiTheme="minorHAnsi" w:cstheme="minorHAnsi"/>
          <w:rPrChange w:id="1006" w:author="Adiga, Abhijin (aa5ts)" w:date="2019-08-28T06:00:00Z">
            <w:rPr>
              <w:del w:id="1007" w:author="Adiga, Abhijin (aa5ts)" w:date="2019-08-28T05:52:00Z"/>
            </w:rPr>
          </w:rPrChange>
        </w:rPr>
      </w:pPr>
      <w:del w:id="1008" w:author="Adiga, Abhijin (aa5ts)" w:date="2019-08-28T05:52:00Z">
        <w:r w:rsidRPr="00190F19" w:rsidDel="00190F19">
          <w:rPr>
            <w:rFonts w:asciiTheme="minorHAnsi" w:hAnsiTheme="minorHAnsi" w:cstheme="minorHAnsi"/>
            <w:rPrChange w:id="1009" w:author="Adiga, Abhijin (aa5ts)" w:date="2019-08-28T06:00:00Z">
              <w:rPr/>
            </w:rPrChange>
          </w:rPr>
          <w:delText>Print ISSN: 0962-8452</w:delText>
        </w:r>
      </w:del>
    </w:p>
    <w:p w14:paraId="214DBECE" w14:textId="5C3F354C" w:rsidR="00A021A4" w:rsidRPr="00190F19" w:rsidDel="00190F19" w:rsidRDefault="00A021A4" w:rsidP="00A021A4">
      <w:pPr>
        <w:rPr>
          <w:del w:id="1010" w:author="Adiga, Abhijin (aa5ts)" w:date="2019-08-28T05:52:00Z"/>
          <w:rFonts w:asciiTheme="minorHAnsi" w:hAnsiTheme="minorHAnsi" w:cstheme="minorHAnsi"/>
          <w:rPrChange w:id="1011" w:author="Adiga, Abhijin (aa5ts)" w:date="2019-08-28T06:00:00Z">
            <w:rPr>
              <w:del w:id="1012" w:author="Adiga, Abhijin (aa5ts)" w:date="2019-08-28T05:52:00Z"/>
            </w:rPr>
          </w:rPrChange>
        </w:rPr>
      </w:pPr>
      <w:del w:id="1013" w:author="Adiga, Abhijin (aa5ts)" w:date="2019-08-28T05:52:00Z">
        <w:r w:rsidRPr="00190F19" w:rsidDel="00190F19">
          <w:rPr>
            <w:rFonts w:asciiTheme="minorHAnsi" w:hAnsiTheme="minorHAnsi" w:cstheme="minorHAnsi"/>
            <w:rPrChange w:id="1014" w:author="Adiga, Abhijin (aa5ts)" w:date="2019-08-28T06:00:00Z">
              <w:rPr/>
            </w:rPrChange>
          </w:rPr>
          <w:delText>Online ISSN: 1471-2954</w:delText>
        </w:r>
      </w:del>
    </w:p>
    <w:p w14:paraId="3E9DAF9D" w14:textId="4D076F54" w:rsidR="00A021A4" w:rsidRPr="00190F19" w:rsidDel="00190F19" w:rsidRDefault="00A021A4" w:rsidP="00A021A4">
      <w:pPr>
        <w:rPr>
          <w:del w:id="1015" w:author="Adiga, Abhijin (aa5ts)" w:date="2019-08-28T05:52:00Z"/>
          <w:rFonts w:asciiTheme="minorHAnsi" w:hAnsiTheme="minorHAnsi" w:cstheme="minorHAnsi"/>
          <w:rPrChange w:id="1016" w:author="Adiga, Abhijin (aa5ts)" w:date="2019-08-28T06:00:00Z">
            <w:rPr>
              <w:del w:id="1017" w:author="Adiga, Abhijin (aa5ts)" w:date="2019-08-28T05:52:00Z"/>
            </w:rPr>
          </w:rPrChange>
        </w:rPr>
      </w:pPr>
      <w:del w:id="1018" w:author="Adiga, Abhijin (aa5ts)" w:date="2019-08-28T05:52:00Z">
        <w:r w:rsidRPr="00190F19" w:rsidDel="00190F19">
          <w:rPr>
            <w:rFonts w:asciiTheme="minorHAnsi" w:hAnsiTheme="minorHAnsi" w:cstheme="minorHAnsi"/>
            <w:rPrChange w:id="1019" w:author="Adiga, Abhijin (aa5ts)" w:date="2019-08-28T06:00:00Z">
              <w:rPr/>
            </w:rPrChange>
          </w:rPr>
          <w:delText>Journal Admin Email: proceedingsb@royalsociety.org</w:delText>
        </w:r>
      </w:del>
    </w:p>
    <w:p w14:paraId="4266FE84" w14:textId="03E95E6A" w:rsidR="00A021A4" w:rsidRPr="00190F19" w:rsidDel="00190F19" w:rsidRDefault="00A021A4" w:rsidP="00A021A4">
      <w:pPr>
        <w:rPr>
          <w:del w:id="1020" w:author="Adiga, Abhijin (aa5ts)" w:date="2019-08-28T05:52:00Z"/>
          <w:rFonts w:asciiTheme="minorHAnsi" w:hAnsiTheme="minorHAnsi" w:cstheme="minorHAnsi"/>
          <w:rPrChange w:id="1021" w:author="Adiga, Abhijin (aa5ts)" w:date="2019-08-28T06:00:00Z">
            <w:rPr>
              <w:del w:id="1022" w:author="Adiga, Abhijin (aa5ts)" w:date="2019-08-28T05:52:00Z"/>
            </w:rPr>
          </w:rPrChange>
        </w:rPr>
      </w:pPr>
      <w:del w:id="1023" w:author="Adiga, Abhijin (aa5ts)" w:date="2019-08-28T05:52:00Z">
        <w:r w:rsidRPr="00190F19" w:rsidDel="00190F19">
          <w:rPr>
            <w:rFonts w:asciiTheme="minorHAnsi" w:hAnsiTheme="minorHAnsi" w:cstheme="minorHAnsi"/>
            <w:rPrChange w:id="1024" w:author="Adiga, Abhijin (aa5ts)" w:date="2019-08-28T06:00:00Z">
              <w:rPr/>
            </w:rPrChange>
          </w:rPr>
          <w:delText>MS Reference Number: RSPB-2019-1159</w:delText>
        </w:r>
      </w:del>
    </w:p>
    <w:p w14:paraId="043ED7B0" w14:textId="30E36943" w:rsidR="00A021A4" w:rsidRPr="00190F19" w:rsidDel="00190F19" w:rsidRDefault="00A021A4" w:rsidP="00A021A4">
      <w:pPr>
        <w:rPr>
          <w:del w:id="1025" w:author="Adiga, Abhijin (aa5ts)" w:date="2019-08-28T05:52:00Z"/>
          <w:rFonts w:asciiTheme="minorHAnsi" w:hAnsiTheme="minorHAnsi" w:cstheme="minorHAnsi"/>
          <w:rPrChange w:id="1026" w:author="Adiga, Abhijin (aa5ts)" w:date="2019-08-28T06:00:00Z">
            <w:rPr>
              <w:del w:id="1027" w:author="Adiga, Abhijin (aa5ts)" w:date="2019-08-28T05:52:00Z"/>
            </w:rPr>
          </w:rPrChange>
        </w:rPr>
      </w:pPr>
      <w:del w:id="1028" w:author="Adiga, Abhijin (aa5ts)" w:date="2019-08-28T05:52:00Z">
        <w:r w:rsidRPr="00190F19" w:rsidDel="00190F19">
          <w:rPr>
            <w:rFonts w:asciiTheme="minorHAnsi" w:hAnsiTheme="minorHAnsi" w:cstheme="minorHAnsi"/>
            <w:rPrChange w:id="1029" w:author="Adiga, Abhijin (aa5ts)" w:date="2019-08-28T06:00:00Z">
              <w:rPr/>
            </w:rPrChange>
          </w:rPr>
          <w:delText>Article Status: SUBMITTED</w:delText>
        </w:r>
      </w:del>
    </w:p>
    <w:p w14:paraId="79E52438" w14:textId="77548F9C" w:rsidR="00A021A4" w:rsidRPr="00190F19" w:rsidDel="00190F19" w:rsidRDefault="00A021A4" w:rsidP="00A021A4">
      <w:pPr>
        <w:rPr>
          <w:del w:id="1030" w:author="Adiga, Abhijin (aa5ts)" w:date="2019-08-28T05:52:00Z"/>
          <w:rFonts w:asciiTheme="minorHAnsi" w:hAnsiTheme="minorHAnsi" w:cstheme="minorHAnsi"/>
          <w:rPrChange w:id="1031" w:author="Adiga, Abhijin (aa5ts)" w:date="2019-08-28T06:00:00Z">
            <w:rPr>
              <w:del w:id="1032" w:author="Adiga, Abhijin (aa5ts)" w:date="2019-08-28T05:52:00Z"/>
            </w:rPr>
          </w:rPrChange>
        </w:rPr>
      </w:pPr>
      <w:del w:id="1033" w:author="Adiga, Abhijin (aa5ts)" w:date="2019-08-28T05:52:00Z">
        <w:r w:rsidRPr="00190F19" w:rsidDel="00190F19">
          <w:rPr>
            <w:rFonts w:asciiTheme="minorHAnsi" w:hAnsiTheme="minorHAnsi" w:cstheme="minorHAnsi"/>
            <w:rPrChange w:id="1034" w:author="Adiga, Abhijin (aa5ts)" w:date="2019-08-28T06:00:00Z">
              <w:rPr/>
            </w:rPrChange>
          </w:rPr>
          <w:delText>MS Dryad ID: RSPB-2019-1159</w:delText>
        </w:r>
      </w:del>
    </w:p>
    <w:p w14:paraId="66AB7BC4" w14:textId="2ED5DBF4" w:rsidR="00A021A4" w:rsidRPr="00190F19" w:rsidDel="00190F19" w:rsidRDefault="00A021A4" w:rsidP="00A021A4">
      <w:pPr>
        <w:rPr>
          <w:del w:id="1035" w:author="Adiga, Abhijin (aa5ts)" w:date="2019-08-28T05:52:00Z"/>
          <w:rFonts w:asciiTheme="minorHAnsi" w:hAnsiTheme="minorHAnsi" w:cstheme="minorHAnsi"/>
          <w:rPrChange w:id="1036" w:author="Adiga, Abhijin (aa5ts)" w:date="2019-08-28T06:00:00Z">
            <w:rPr>
              <w:del w:id="1037" w:author="Adiga, Abhijin (aa5ts)" w:date="2019-08-28T05:52:00Z"/>
            </w:rPr>
          </w:rPrChange>
        </w:rPr>
      </w:pPr>
      <w:del w:id="1038" w:author="Adiga, Abhijin (aa5ts)" w:date="2019-08-28T05:52:00Z">
        <w:r w:rsidRPr="00190F19" w:rsidDel="00190F19">
          <w:rPr>
            <w:rFonts w:asciiTheme="minorHAnsi" w:hAnsiTheme="minorHAnsi" w:cstheme="minorHAnsi"/>
            <w:rPrChange w:id="1039" w:author="Adiga, Abhijin (aa5ts)" w:date="2019-08-28T06:00:00Z">
              <w:rPr/>
            </w:rPrChange>
          </w:rPr>
          <w:delText>MS Title: Assessing the Multi-pathway Threat from an Invasive Agricultural Pest: Tuta absoluta in Asia</w:delText>
        </w:r>
      </w:del>
    </w:p>
    <w:p w14:paraId="5BB7FF1E" w14:textId="123C1418" w:rsidR="00A021A4" w:rsidRPr="00190F19" w:rsidDel="00190F19" w:rsidRDefault="00A021A4" w:rsidP="00A021A4">
      <w:pPr>
        <w:rPr>
          <w:del w:id="1040" w:author="Adiga, Abhijin (aa5ts)" w:date="2019-08-28T05:52:00Z"/>
          <w:rFonts w:asciiTheme="minorHAnsi" w:hAnsiTheme="minorHAnsi" w:cstheme="minorHAnsi"/>
          <w:rPrChange w:id="1041" w:author="Adiga, Abhijin (aa5ts)" w:date="2019-08-28T06:00:00Z">
            <w:rPr>
              <w:del w:id="1042" w:author="Adiga, Abhijin (aa5ts)" w:date="2019-08-28T05:52:00Z"/>
            </w:rPr>
          </w:rPrChange>
        </w:rPr>
      </w:pPr>
      <w:del w:id="1043" w:author="Adiga, Abhijin (aa5ts)" w:date="2019-08-28T05:52:00Z">
        <w:r w:rsidRPr="00190F19" w:rsidDel="00190F19">
          <w:rPr>
            <w:rFonts w:asciiTheme="minorHAnsi" w:hAnsiTheme="minorHAnsi" w:cstheme="minorHAnsi"/>
            <w:rPrChange w:id="1044" w:author="Adiga, Abhijin (aa5ts)" w:date="2019-08-28T06:00:00Z">
              <w:rPr/>
            </w:rPrChange>
          </w:rPr>
          <w:delText>MS Authors: McNitt, Joseph; Chungbaek, Young Yun; Mortveit, Henning; Marathe, Madhav; Campos, Mateus ; Desneux, Nicolas; Brevault, Thierry; Muniappan, Rangaswamy; Adiga, Abhijin</w:delText>
        </w:r>
      </w:del>
    </w:p>
    <w:p w14:paraId="3CC317D6" w14:textId="73E13834" w:rsidR="00A021A4" w:rsidRPr="00190F19" w:rsidDel="00190F19" w:rsidRDefault="00A021A4" w:rsidP="00A021A4">
      <w:pPr>
        <w:rPr>
          <w:del w:id="1045" w:author="Adiga, Abhijin (aa5ts)" w:date="2019-08-28T05:52:00Z"/>
          <w:rFonts w:asciiTheme="minorHAnsi" w:hAnsiTheme="minorHAnsi" w:cstheme="minorHAnsi"/>
          <w:rPrChange w:id="1046" w:author="Adiga, Abhijin (aa5ts)" w:date="2019-08-28T06:00:00Z">
            <w:rPr>
              <w:del w:id="1047" w:author="Adiga, Abhijin (aa5ts)" w:date="2019-08-28T05:52:00Z"/>
            </w:rPr>
          </w:rPrChange>
        </w:rPr>
      </w:pPr>
      <w:del w:id="1048" w:author="Adiga, Abhijin (aa5ts)" w:date="2019-08-28T05:52:00Z">
        <w:r w:rsidRPr="00190F19" w:rsidDel="00190F19">
          <w:rPr>
            <w:rFonts w:asciiTheme="minorHAnsi" w:hAnsiTheme="minorHAnsi" w:cstheme="minorHAnsi"/>
            <w:rPrChange w:id="1049" w:author="Adiga, Abhijin (aa5ts)" w:date="2019-08-28T06:00:00Z">
              <w:rPr/>
            </w:rPrChange>
          </w:rPr>
          <w:delText>Contact Author: Abhijin Adiga</w:delText>
        </w:r>
      </w:del>
    </w:p>
    <w:p w14:paraId="237642D6" w14:textId="0FEA988B" w:rsidR="00A021A4" w:rsidRPr="00190F19" w:rsidDel="00190F19" w:rsidRDefault="00A021A4" w:rsidP="00A021A4">
      <w:pPr>
        <w:rPr>
          <w:del w:id="1050" w:author="Adiga, Abhijin (aa5ts)" w:date="2019-08-28T05:52:00Z"/>
          <w:rFonts w:asciiTheme="minorHAnsi" w:hAnsiTheme="minorHAnsi" w:cstheme="minorHAnsi"/>
          <w:rPrChange w:id="1051" w:author="Adiga, Abhijin (aa5ts)" w:date="2019-08-28T06:00:00Z">
            <w:rPr>
              <w:del w:id="1052" w:author="Adiga, Abhijin (aa5ts)" w:date="2019-08-28T05:52:00Z"/>
            </w:rPr>
          </w:rPrChange>
        </w:rPr>
      </w:pPr>
      <w:del w:id="1053" w:author="Adiga, Abhijin (aa5ts)" w:date="2019-08-28T05:52:00Z">
        <w:r w:rsidRPr="00190F19" w:rsidDel="00190F19">
          <w:rPr>
            <w:rFonts w:asciiTheme="minorHAnsi" w:hAnsiTheme="minorHAnsi" w:cstheme="minorHAnsi"/>
            <w:rPrChange w:id="1054" w:author="Adiga, Abhijin (aa5ts)" w:date="2019-08-28T06:00:00Z">
              <w:rPr/>
            </w:rPrChange>
          </w:rPr>
          <w:delText>Contact Author Email: abhijin@gmail.com, abhijin@virginia.edu</w:delText>
        </w:r>
      </w:del>
    </w:p>
    <w:p w14:paraId="0AEEDA45" w14:textId="632F063D" w:rsidR="00A021A4" w:rsidRPr="00190F19" w:rsidDel="00190F19" w:rsidRDefault="00A021A4" w:rsidP="00A021A4">
      <w:pPr>
        <w:rPr>
          <w:del w:id="1055" w:author="Adiga, Abhijin (aa5ts)" w:date="2019-08-28T05:52:00Z"/>
          <w:rFonts w:asciiTheme="minorHAnsi" w:hAnsiTheme="minorHAnsi" w:cstheme="minorHAnsi"/>
          <w:rPrChange w:id="1056" w:author="Adiga, Abhijin (aa5ts)" w:date="2019-08-28T06:00:00Z">
            <w:rPr>
              <w:del w:id="1057" w:author="Adiga, Abhijin (aa5ts)" w:date="2019-08-28T05:52:00Z"/>
            </w:rPr>
          </w:rPrChange>
        </w:rPr>
      </w:pPr>
      <w:del w:id="1058" w:author="Adiga, Abhijin (aa5ts)" w:date="2019-08-28T05:52:00Z">
        <w:r w:rsidRPr="00190F19" w:rsidDel="00190F19">
          <w:rPr>
            <w:rFonts w:asciiTheme="minorHAnsi" w:hAnsiTheme="minorHAnsi" w:cstheme="minorHAnsi"/>
            <w:rPrChange w:id="1059" w:author="Adiga, Abhijin (aa5ts)" w:date="2019-08-28T06:00:00Z">
              <w:rPr/>
            </w:rPrChange>
          </w:rPr>
          <w:delText>Contact Author Address 1:</w:delText>
        </w:r>
      </w:del>
    </w:p>
    <w:p w14:paraId="08384A55" w14:textId="4B9599F1" w:rsidR="00A021A4" w:rsidRPr="00190F19" w:rsidDel="00190F19" w:rsidRDefault="00A021A4" w:rsidP="00A021A4">
      <w:pPr>
        <w:rPr>
          <w:del w:id="1060" w:author="Adiga, Abhijin (aa5ts)" w:date="2019-08-28T05:52:00Z"/>
          <w:rFonts w:asciiTheme="minorHAnsi" w:hAnsiTheme="minorHAnsi" w:cstheme="minorHAnsi"/>
          <w:rPrChange w:id="1061" w:author="Adiga, Abhijin (aa5ts)" w:date="2019-08-28T06:00:00Z">
            <w:rPr>
              <w:del w:id="1062" w:author="Adiga, Abhijin (aa5ts)" w:date="2019-08-28T05:52:00Z"/>
            </w:rPr>
          </w:rPrChange>
        </w:rPr>
      </w:pPr>
      <w:del w:id="1063" w:author="Adiga, Abhijin (aa5ts)" w:date="2019-08-28T05:52:00Z">
        <w:r w:rsidRPr="00190F19" w:rsidDel="00190F19">
          <w:rPr>
            <w:rFonts w:asciiTheme="minorHAnsi" w:hAnsiTheme="minorHAnsi" w:cstheme="minorHAnsi"/>
            <w:rPrChange w:id="1064" w:author="Adiga, Abhijin (aa5ts)" w:date="2019-08-28T06:00:00Z">
              <w:rPr/>
            </w:rPrChange>
          </w:rPr>
          <w:delText>Contact Author Address 2:</w:delText>
        </w:r>
      </w:del>
    </w:p>
    <w:p w14:paraId="72885A5F" w14:textId="321668B5" w:rsidR="00A021A4" w:rsidRPr="00190F19" w:rsidDel="00190F19" w:rsidRDefault="00A021A4" w:rsidP="00A021A4">
      <w:pPr>
        <w:rPr>
          <w:del w:id="1065" w:author="Adiga, Abhijin (aa5ts)" w:date="2019-08-28T05:52:00Z"/>
          <w:rFonts w:asciiTheme="minorHAnsi" w:hAnsiTheme="minorHAnsi" w:cstheme="minorHAnsi"/>
          <w:rPrChange w:id="1066" w:author="Adiga, Abhijin (aa5ts)" w:date="2019-08-28T06:00:00Z">
            <w:rPr>
              <w:del w:id="1067" w:author="Adiga, Abhijin (aa5ts)" w:date="2019-08-28T05:52:00Z"/>
            </w:rPr>
          </w:rPrChange>
        </w:rPr>
      </w:pPr>
      <w:del w:id="1068" w:author="Adiga, Abhijin (aa5ts)" w:date="2019-08-28T05:52:00Z">
        <w:r w:rsidRPr="00190F19" w:rsidDel="00190F19">
          <w:rPr>
            <w:rFonts w:asciiTheme="minorHAnsi" w:hAnsiTheme="minorHAnsi" w:cstheme="minorHAnsi"/>
            <w:rPrChange w:id="1069" w:author="Adiga, Abhijin (aa5ts)" w:date="2019-08-28T06:00:00Z">
              <w:rPr/>
            </w:rPrChange>
          </w:rPr>
          <w:delText>Contact Author Address 3:</w:delText>
        </w:r>
      </w:del>
    </w:p>
    <w:p w14:paraId="73FFD0E4" w14:textId="5D803B94" w:rsidR="00A021A4" w:rsidRPr="00190F19" w:rsidDel="00190F19" w:rsidRDefault="00A021A4" w:rsidP="00A021A4">
      <w:pPr>
        <w:rPr>
          <w:del w:id="1070" w:author="Adiga, Abhijin (aa5ts)" w:date="2019-08-28T05:52:00Z"/>
          <w:rFonts w:asciiTheme="minorHAnsi" w:hAnsiTheme="minorHAnsi" w:cstheme="minorHAnsi"/>
          <w:rPrChange w:id="1071" w:author="Adiga, Abhijin (aa5ts)" w:date="2019-08-28T06:00:00Z">
            <w:rPr>
              <w:del w:id="1072" w:author="Adiga, Abhijin (aa5ts)" w:date="2019-08-28T05:52:00Z"/>
            </w:rPr>
          </w:rPrChange>
        </w:rPr>
      </w:pPr>
      <w:del w:id="1073" w:author="Adiga, Abhijin (aa5ts)" w:date="2019-08-28T05:52:00Z">
        <w:r w:rsidRPr="00190F19" w:rsidDel="00190F19">
          <w:rPr>
            <w:rFonts w:asciiTheme="minorHAnsi" w:hAnsiTheme="minorHAnsi" w:cstheme="minorHAnsi"/>
            <w:rPrChange w:id="1074" w:author="Adiga, Abhijin (aa5ts)" w:date="2019-08-28T06:00:00Z">
              <w:rPr/>
            </w:rPrChange>
          </w:rPr>
          <w:delText>Contact Author City: Charlottesville</w:delText>
        </w:r>
      </w:del>
    </w:p>
    <w:p w14:paraId="37FDA7B3" w14:textId="4840FAA6" w:rsidR="00A021A4" w:rsidRPr="00190F19" w:rsidDel="00190F19" w:rsidRDefault="00A021A4" w:rsidP="00A021A4">
      <w:pPr>
        <w:rPr>
          <w:del w:id="1075" w:author="Adiga, Abhijin (aa5ts)" w:date="2019-08-28T05:52:00Z"/>
          <w:rFonts w:asciiTheme="minorHAnsi" w:hAnsiTheme="minorHAnsi" w:cstheme="minorHAnsi"/>
          <w:rPrChange w:id="1076" w:author="Adiga, Abhijin (aa5ts)" w:date="2019-08-28T06:00:00Z">
            <w:rPr>
              <w:del w:id="1077" w:author="Adiga, Abhijin (aa5ts)" w:date="2019-08-28T05:52:00Z"/>
            </w:rPr>
          </w:rPrChange>
        </w:rPr>
      </w:pPr>
      <w:del w:id="1078" w:author="Adiga, Abhijin (aa5ts)" w:date="2019-08-28T05:52:00Z">
        <w:r w:rsidRPr="00190F19" w:rsidDel="00190F19">
          <w:rPr>
            <w:rFonts w:asciiTheme="minorHAnsi" w:hAnsiTheme="minorHAnsi" w:cstheme="minorHAnsi"/>
            <w:rPrChange w:id="1079" w:author="Adiga, Abhijin (aa5ts)" w:date="2019-08-28T06:00:00Z">
              <w:rPr/>
            </w:rPrChange>
          </w:rPr>
          <w:delText>Contact Author State: Virginia</w:delText>
        </w:r>
      </w:del>
    </w:p>
    <w:p w14:paraId="19175506" w14:textId="49164ED7" w:rsidR="00A021A4" w:rsidRPr="00190F19" w:rsidDel="00190F19" w:rsidRDefault="00A021A4" w:rsidP="00A021A4">
      <w:pPr>
        <w:rPr>
          <w:del w:id="1080" w:author="Adiga, Abhijin (aa5ts)" w:date="2019-08-28T05:52:00Z"/>
          <w:rFonts w:asciiTheme="minorHAnsi" w:hAnsiTheme="minorHAnsi" w:cstheme="minorHAnsi"/>
          <w:rPrChange w:id="1081" w:author="Adiga, Abhijin (aa5ts)" w:date="2019-08-28T06:00:00Z">
            <w:rPr>
              <w:del w:id="1082" w:author="Adiga, Abhijin (aa5ts)" w:date="2019-08-28T05:52:00Z"/>
            </w:rPr>
          </w:rPrChange>
        </w:rPr>
      </w:pPr>
      <w:del w:id="1083" w:author="Adiga, Abhijin (aa5ts)" w:date="2019-08-28T05:52:00Z">
        <w:r w:rsidRPr="00190F19" w:rsidDel="00190F19">
          <w:rPr>
            <w:rFonts w:asciiTheme="minorHAnsi" w:hAnsiTheme="minorHAnsi" w:cstheme="minorHAnsi"/>
            <w:rPrChange w:id="1084" w:author="Adiga, Abhijin (aa5ts)" w:date="2019-08-28T06:00:00Z">
              <w:rPr/>
            </w:rPrChange>
          </w:rPr>
          <w:delText>Contact Author Country: United States</w:delText>
        </w:r>
      </w:del>
    </w:p>
    <w:p w14:paraId="2F25763C" w14:textId="3768FE00" w:rsidR="00A021A4" w:rsidRPr="00190F19" w:rsidDel="00190F19" w:rsidRDefault="00A021A4" w:rsidP="00A021A4">
      <w:pPr>
        <w:rPr>
          <w:del w:id="1085" w:author="Adiga, Abhijin (aa5ts)" w:date="2019-08-28T05:52:00Z"/>
          <w:rFonts w:asciiTheme="minorHAnsi" w:hAnsiTheme="minorHAnsi" w:cstheme="minorHAnsi"/>
          <w:rPrChange w:id="1086" w:author="Adiga, Abhijin (aa5ts)" w:date="2019-08-28T06:00:00Z">
            <w:rPr>
              <w:del w:id="1087" w:author="Adiga, Abhijin (aa5ts)" w:date="2019-08-28T05:52:00Z"/>
            </w:rPr>
          </w:rPrChange>
        </w:rPr>
      </w:pPr>
      <w:del w:id="1088" w:author="Adiga, Abhijin (aa5ts)" w:date="2019-08-28T05:52:00Z">
        <w:r w:rsidRPr="00190F19" w:rsidDel="00190F19">
          <w:rPr>
            <w:rFonts w:asciiTheme="minorHAnsi" w:hAnsiTheme="minorHAnsi" w:cstheme="minorHAnsi"/>
            <w:rPrChange w:id="1089" w:author="Adiga, Abhijin (aa5ts)" w:date="2019-08-28T06:00:00Z">
              <w:rPr/>
            </w:rPrChange>
          </w:rPr>
          <w:delText>Contact Author ZIP/Postal Code: 22903-1738</w:delText>
        </w:r>
      </w:del>
    </w:p>
    <w:p w14:paraId="4B35B855" w14:textId="49A4306E" w:rsidR="00A021A4" w:rsidRPr="00190F19" w:rsidDel="00190F19" w:rsidRDefault="00A021A4" w:rsidP="00A021A4">
      <w:pPr>
        <w:rPr>
          <w:del w:id="1090" w:author="Adiga, Abhijin (aa5ts)" w:date="2019-08-28T05:52:00Z"/>
          <w:rFonts w:asciiTheme="minorHAnsi" w:hAnsiTheme="minorHAnsi" w:cstheme="minorHAnsi"/>
          <w:rPrChange w:id="1091" w:author="Adiga, Abhijin (aa5ts)" w:date="2019-08-28T06:00:00Z">
            <w:rPr>
              <w:del w:id="1092" w:author="Adiga, Abhijin (aa5ts)" w:date="2019-08-28T05:52:00Z"/>
            </w:rPr>
          </w:rPrChange>
        </w:rPr>
      </w:pPr>
      <w:del w:id="1093" w:author="Adiga, Abhijin (aa5ts)" w:date="2019-08-28T05:52:00Z">
        <w:r w:rsidRPr="00190F19" w:rsidDel="00190F19">
          <w:rPr>
            <w:rFonts w:asciiTheme="minorHAnsi" w:hAnsiTheme="minorHAnsi" w:cstheme="minorHAnsi"/>
            <w:rPrChange w:id="1094" w:author="Adiga, Abhijin (aa5ts)" w:date="2019-08-28T06:00:00Z">
              <w:rPr/>
            </w:rPrChange>
          </w:rPr>
          <w:delText>Keywords: biological invasion, insect pests, human-mediated spread, spread model, epidemic network models, agent-based modelling</w:delText>
        </w:r>
      </w:del>
    </w:p>
    <w:p w14:paraId="66ED7B3B" w14:textId="2C291932" w:rsidR="00A021A4" w:rsidRPr="00190F19" w:rsidDel="00190F19" w:rsidRDefault="00A021A4" w:rsidP="00A021A4">
      <w:pPr>
        <w:rPr>
          <w:del w:id="1095" w:author="Adiga, Abhijin (aa5ts)" w:date="2019-08-28T05:52:00Z"/>
          <w:rFonts w:asciiTheme="minorHAnsi" w:hAnsiTheme="minorHAnsi" w:cstheme="minorHAnsi"/>
          <w:rPrChange w:id="1096" w:author="Adiga, Abhijin (aa5ts)" w:date="2019-08-28T06:00:00Z">
            <w:rPr>
              <w:del w:id="1097" w:author="Adiga, Abhijin (aa5ts)" w:date="2019-08-28T05:52:00Z"/>
            </w:rPr>
          </w:rPrChange>
        </w:rPr>
      </w:pPr>
      <w:del w:id="1098" w:author="Adiga, Abhijin (aa5ts)" w:date="2019-08-28T05:52:00Z">
        <w:r w:rsidRPr="00190F19" w:rsidDel="00190F19">
          <w:rPr>
            <w:rFonts w:asciiTheme="minorHAnsi" w:hAnsiTheme="minorHAnsi" w:cstheme="minorHAnsi"/>
            <w:rPrChange w:id="1099" w:author="Adiga, Abhijin (aa5ts)" w:date="2019-08-28T06:00:00Z">
              <w:rPr/>
            </w:rPrChange>
          </w:rPr>
          <w:delText>Abstract: Modern food systems facilitate rapid dispersal of pests and pathogens through multiple pathways. The complexity of spread dynamics and data inadequacy make it challenging to model the phenomenon and also to prepare for emerging invasions. We present a generic framework to study the spatiotemporal spread of invasive species as a multi-scale propagation process over a time-varying network accounting for climate, biology, seasonal production, trade, and demographic information. Machine learning techniques are used in a novel manner to capture model variability and analyse parameter sensitivity. We applied the framework to understand the spread of a devastating pest of tomato, Tuta absoluta, in South and Southeast Asia, a region at the frontier of its current range. Analysis</w:delText>
        </w:r>
      </w:del>
    </w:p>
    <w:p w14:paraId="3F9D64EB" w14:textId="4D38890B" w:rsidR="00A021A4" w:rsidRPr="00190F19" w:rsidDel="00190F19" w:rsidRDefault="00A021A4" w:rsidP="00A021A4">
      <w:pPr>
        <w:rPr>
          <w:del w:id="1100" w:author="Adiga, Abhijin (aa5ts)" w:date="2019-08-28T05:52:00Z"/>
          <w:rFonts w:asciiTheme="minorHAnsi" w:hAnsiTheme="minorHAnsi" w:cstheme="minorHAnsi"/>
          <w:rPrChange w:id="1101" w:author="Adiga, Abhijin (aa5ts)" w:date="2019-08-28T06:00:00Z">
            <w:rPr>
              <w:del w:id="1102" w:author="Adiga, Abhijin (aa5ts)" w:date="2019-08-28T05:52:00Z"/>
            </w:rPr>
          </w:rPrChange>
        </w:rPr>
      </w:pPr>
      <w:del w:id="1103" w:author="Adiga, Abhijin (aa5ts)" w:date="2019-08-28T05:52:00Z">
        <w:r w:rsidRPr="00190F19" w:rsidDel="00190F19">
          <w:rPr>
            <w:rFonts w:asciiTheme="minorHAnsi" w:hAnsiTheme="minorHAnsi" w:cstheme="minorHAnsi"/>
            <w:rPrChange w:id="1104" w:author="Adiga, Abhijin (aa5ts)" w:date="2019-08-28T06:00:00Z">
              <w:rPr/>
            </w:rPrChange>
          </w:rPr>
          <w:delText>with respect to historical invasion records suggests that even with modest self-mediated spread capabilities, the pest can quickly expand its range through domestic city-to-city vegetable trade. Our models forecast that within five to seven years, T. absoluta will invade all major vegetable growing areas of Mainland Southeast Asia assuming unmitigated spread. Monitoring high consumption areas can help in early detection, and targeted interventions at major production areas can effectively reduce the rate of spread.</w:delText>
        </w:r>
      </w:del>
    </w:p>
    <w:p w14:paraId="14356716" w14:textId="2C800FA8" w:rsidR="00A021A4" w:rsidRPr="00190F19" w:rsidDel="00190F19" w:rsidRDefault="00A021A4" w:rsidP="00A021A4">
      <w:pPr>
        <w:rPr>
          <w:del w:id="1105" w:author="Adiga, Abhijin (aa5ts)" w:date="2019-08-28T05:52:00Z"/>
          <w:rFonts w:asciiTheme="minorHAnsi" w:hAnsiTheme="minorHAnsi" w:cstheme="minorHAnsi"/>
          <w:rPrChange w:id="1106" w:author="Adiga, Abhijin (aa5ts)" w:date="2019-08-28T06:00:00Z">
            <w:rPr>
              <w:del w:id="1107" w:author="Adiga, Abhijin (aa5ts)" w:date="2019-08-28T05:52:00Z"/>
            </w:rPr>
          </w:rPrChange>
        </w:rPr>
      </w:pPr>
      <w:del w:id="1108" w:author="Adiga, Abhijin (aa5ts)" w:date="2019-08-28T05:52:00Z">
        <w:r w:rsidRPr="00190F19" w:rsidDel="00190F19">
          <w:rPr>
            <w:rFonts w:asciiTheme="minorHAnsi" w:hAnsiTheme="minorHAnsi" w:cstheme="minorHAnsi"/>
            <w:rPrChange w:id="1109" w:author="Adiga, Abhijin (aa5ts)" w:date="2019-08-28T06:00:00Z">
              <w:rPr/>
            </w:rPrChange>
          </w:rPr>
          <w:delText>EndDryadContent</w:delText>
        </w:r>
      </w:del>
    </w:p>
    <w:p w14:paraId="5FC0770E" w14:textId="47E56856" w:rsidR="00F21498" w:rsidRPr="00190F19" w:rsidRDefault="00A021A4" w:rsidP="00A021A4">
      <w:pPr>
        <w:rPr>
          <w:rFonts w:asciiTheme="minorHAnsi" w:hAnsiTheme="minorHAnsi" w:cstheme="minorHAnsi"/>
          <w:rPrChange w:id="1110" w:author="Adiga, Abhijin (aa5ts)" w:date="2019-08-28T06:00:00Z">
            <w:rPr/>
          </w:rPrChange>
        </w:rPr>
      </w:pPr>
      <w:del w:id="1111" w:author="Adiga, Abhijin (aa5ts)" w:date="2019-08-28T05:52:00Z">
        <w:r w:rsidRPr="00190F19" w:rsidDel="00190F19">
          <w:rPr>
            <w:rFonts w:asciiTheme="minorHAnsi" w:hAnsiTheme="minorHAnsi" w:cstheme="minorHAnsi"/>
            <w:rPrChange w:id="1112" w:author="Adiga, Abhijin (aa5ts)" w:date="2019-08-28T06:00:00Z">
              <w:rPr/>
            </w:rPrChange>
          </w:rPr>
          <w:delText>&lt;/$details&gt;</w:delText>
        </w:r>
      </w:del>
    </w:p>
    <w:sectPr w:rsidR="00F21498" w:rsidRPr="00190F19" w:rsidSect="00F4365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5" w:author="Adiga, Abhijin (aa5ts)" w:date="2019-08-12T07:45:00Z" w:initials="AA(">
    <w:p w14:paraId="278C0642" w14:textId="77777777" w:rsidR="00F77EF2" w:rsidRDefault="00F77EF2">
      <w:pPr>
        <w:pStyle w:val="CommentText"/>
      </w:pPr>
      <w:r>
        <w:rPr>
          <w:rStyle w:val="CommentReference"/>
        </w:rPr>
        <w:annotationRef/>
      </w:r>
      <w:r>
        <w:t>Link for submission</w:t>
      </w:r>
    </w:p>
  </w:comment>
  <w:comment w:id="20" w:author="Adiga, Abhijin (aa5ts)" w:date="2019-08-12T07:46:00Z" w:initials="AA(">
    <w:p w14:paraId="41D8DFD4" w14:textId="77777777" w:rsidR="00F77EF2" w:rsidRDefault="00F77EF2">
      <w:pPr>
        <w:pStyle w:val="CommentText"/>
      </w:pPr>
      <w:r>
        <w:rPr>
          <w:rStyle w:val="CommentReference"/>
        </w:rPr>
        <w:annotationRef/>
      </w:r>
      <w:r>
        <w:t>Response to reviewers</w:t>
      </w:r>
    </w:p>
  </w:comment>
  <w:comment w:id="25" w:author="Adiga, Abhijin (aa5ts)" w:date="2019-08-12T07:47:00Z" w:initials="AA(">
    <w:p w14:paraId="380F974A" w14:textId="77777777" w:rsidR="00F77EF2" w:rsidRDefault="00F77EF2">
      <w:pPr>
        <w:pStyle w:val="CommentText"/>
      </w:pPr>
      <w:r>
        <w:rPr>
          <w:rStyle w:val="CommentReference"/>
        </w:rPr>
        <w:annotationRef/>
      </w:r>
      <w:r>
        <w:t>Need to check if this is necessary at current stage.</w:t>
      </w:r>
    </w:p>
  </w:comment>
  <w:comment w:id="154" w:author="Adiga, Abhijin (aa5ts)" w:date="2019-08-14T01:21:00Z" w:initials="AA(">
    <w:p w14:paraId="3135FE3E" w14:textId="77777777" w:rsidR="007C5327" w:rsidRDefault="0077619B">
      <w:pPr>
        <w:pStyle w:val="CommentText"/>
      </w:pPr>
      <w:r>
        <w:rPr>
          <w:rStyle w:val="CommentReference"/>
        </w:rPr>
        <w:annotationRef/>
      </w:r>
      <w:r w:rsidR="007C5327">
        <w:t>Resolving reviewer 2 comments should be prioritized.</w:t>
      </w:r>
    </w:p>
  </w:comment>
  <w:comment w:id="392" w:author="Adiga, Abhijin (aa5ts)" w:date="2019-08-14T01:37:00Z" w:initials="AA(">
    <w:p w14:paraId="293AB099" w14:textId="77777777" w:rsidR="00AF1C92" w:rsidRDefault="00AF1C92">
      <w:pPr>
        <w:pStyle w:val="CommentText"/>
      </w:pPr>
      <w:r>
        <w:rPr>
          <w:rStyle w:val="CommentReference"/>
        </w:rPr>
        <w:annotationRef/>
      </w:r>
      <w:r>
        <w:t>Relevant. Will be addressed.</w:t>
      </w:r>
    </w:p>
  </w:comment>
  <w:comment w:id="407" w:author="Adiga, Abhijin (aa5ts)" w:date="2019-08-14T01:38:00Z" w:initials="AA(">
    <w:p w14:paraId="4B959F25" w14:textId="77777777" w:rsidR="00AF1C92" w:rsidRDefault="00AF1C92">
      <w:pPr>
        <w:pStyle w:val="CommentText"/>
      </w:pPr>
      <w:r>
        <w:rPr>
          <w:rStyle w:val="CommentReference"/>
        </w:rPr>
        <w:annotationRef/>
      </w:r>
      <w:r>
        <w:t>Wasn’t aware of these works. Will incorporate.</w:t>
      </w:r>
    </w:p>
  </w:comment>
  <w:comment w:id="474" w:author="Adiga, Abhijin (aa5ts)" w:date="2019-08-14T01:38:00Z" w:initials="AA(">
    <w:p w14:paraId="460725CF" w14:textId="77777777" w:rsidR="00AF1C92" w:rsidRDefault="00AF1C92">
      <w:pPr>
        <w:pStyle w:val="CommentText"/>
      </w:pPr>
      <w:r>
        <w:rPr>
          <w:rStyle w:val="CommentReference"/>
        </w:rPr>
        <w:annotationRef/>
      </w:r>
      <w:r>
        <w:t>We do predict. We provide likely spatial patterns of spread. I will figure out a way to emphasize on the predictions. We even explain at length why we cannot predict the timeline of events (for example, spread from one country to another).</w:t>
      </w:r>
    </w:p>
  </w:comment>
  <w:comment w:id="835" w:author="Adiga, Abhijin (aa5ts)" w:date="2019-08-14T01:43:00Z" w:initials="AA(">
    <w:p w14:paraId="58D4AF03" w14:textId="77777777" w:rsidR="00864962" w:rsidRDefault="00864962">
      <w:pPr>
        <w:pStyle w:val="CommentText"/>
      </w:pPr>
      <w:r>
        <w:rPr>
          <w:rStyle w:val="CommentReference"/>
        </w:rPr>
        <w:annotationRef/>
      </w:r>
      <w:r>
        <w:t>We should have this explanation in the supplementary. Will check.</w:t>
      </w:r>
    </w:p>
  </w:comment>
  <w:comment w:id="894" w:author="Adiga, Abhijin (aa5ts)" w:date="2019-08-14T01:44:00Z" w:initials="AA(">
    <w:p w14:paraId="724AEE50" w14:textId="77777777" w:rsidR="00864962" w:rsidRDefault="00864962">
      <w:pPr>
        <w:pStyle w:val="CommentText"/>
      </w:pPr>
      <w:r>
        <w:rPr>
          <w:rStyle w:val="CommentReference"/>
        </w:rPr>
        <w:annotationRef/>
      </w:r>
      <w:r>
        <w:t>Not sure what the reviewer wants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78C0642" w15:done="0"/>
  <w15:commentEx w15:paraId="41D8DFD4" w15:done="0"/>
  <w15:commentEx w15:paraId="380F974A" w15:done="0"/>
  <w15:commentEx w15:paraId="3135FE3E" w15:done="0"/>
  <w15:commentEx w15:paraId="293AB099" w15:done="0"/>
  <w15:commentEx w15:paraId="4B959F25" w15:done="0"/>
  <w15:commentEx w15:paraId="460725CF" w15:done="0"/>
  <w15:commentEx w15:paraId="58D4AF03" w15:done="0"/>
  <w15:commentEx w15:paraId="724AEE5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78C0642" w16cid:durableId="20FB97A1"/>
  <w16cid:commentId w16cid:paraId="41D8DFD4" w16cid:durableId="20FB97E7"/>
  <w16cid:commentId w16cid:paraId="380F974A" w16cid:durableId="20FB9828"/>
  <w16cid:commentId w16cid:paraId="3135FE3E" w16cid:durableId="20FDE096"/>
  <w16cid:commentId w16cid:paraId="293AB099" w16cid:durableId="20FDE45A"/>
  <w16cid:commentId w16cid:paraId="4B959F25" w16cid:durableId="20FDE47E"/>
  <w16cid:commentId w16cid:paraId="460725CF" w16cid:durableId="20FDE4B0"/>
  <w16cid:commentId w16cid:paraId="58D4AF03" w16cid:durableId="20FDE5D7"/>
  <w16cid:commentId w16cid:paraId="724AEE50" w16cid:durableId="20FDE61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867B75"/>
    <w:multiLevelType w:val="hybridMultilevel"/>
    <w:tmpl w:val="2CDC6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96118E"/>
    <w:multiLevelType w:val="hybridMultilevel"/>
    <w:tmpl w:val="1A22C9F6"/>
    <w:lvl w:ilvl="0" w:tplc="F1BC6820">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1AB0A4C"/>
    <w:multiLevelType w:val="hybridMultilevel"/>
    <w:tmpl w:val="89EA6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BC4511"/>
    <w:multiLevelType w:val="hybridMultilevel"/>
    <w:tmpl w:val="D4007C36"/>
    <w:lvl w:ilvl="0" w:tplc="2FD8E81A">
      <w:start w:val="1"/>
      <w:numFmt w:val="decimal"/>
      <w:lvlText w:val="%1."/>
      <w:lvlJc w:val="left"/>
      <w:pPr>
        <w:ind w:left="860" w:hanging="5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diga, Abhijin (aa5ts)">
    <w15:presenceInfo w15:providerId="AD" w15:userId="S::aa5ts@virginia.edu::af2dcf1a-e065-430c-8439-d1d5ac10d9c2"/>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1A4"/>
    <w:rsid w:val="00063577"/>
    <w:rsid w:val="000864EB"/>
    <w:rsid w:val="000A1BC3"/>
    <w:rsid w:val="000B5197"/>
    <w:rsid w:val="000D7934"/>
    <w:rsid w:val="000F4994"/>
    <w:rsid w:val="00103965"/>
    <w:rsid w:val="001256FE"/>
    <w:rsid w:val="00142B43"/>
    <w:rsid w:val="001431C8"/>
    <w:rsid w:val="00150FC7"/>
    <w:rsid w:val="00190F19"/>
    <w:rsid w:val="001E7C04"/>
    <w:rsid w:val="002161BC"/>
    <w:rsid w:val="00216943"/>
    <w:rsid w:val="00226FE7"/>
    <w:rsid w:val="00245429"/>
    <w:rsid w:val="00252BDF"/>
    <w:rsid w:val="00262694"/>
    <w:rsid w:val="00262D68"/>
    <w:rsid w:val="002646FF"/>
    <w:rsid w:val="002663CC"/>
    <w:rsid w:val="002862F6"/>
    <w:rsid w:val="00292F5A"/>
    <w:rsid w:val="002F4AF9"/>
    <w:rsid w:val="002F7EAF"/>
    <w:rsid w:val="003171EC"/>
    <w:rsid w:val="00373EA1"/>
    <w:rsid w:val="003A71FB"/>
    <w:rsid w:val="00407578"/>
    <w:rsid w:val="00492898"/>
    <w:rsid w:val="004B2401"/>
    <w:rsid w:val="004B4953"/>
    <w:rsid w:val="004D4B62"/>
    <w:rsid w:val="0050713B"/>
    <w:rsid w:val="005B4699"/>
    <w:rsid w:val="00641EAF"/>
    <w:rsid w:val="00666BC8"/>
    <w:rsid w:val="006E4B53"/>
    <w:rsid w:val="0077524A"/>
    <w:rsid w:val="0077619B"/>
    <w:rsid w:val="007C5327"/>
    <w:rsid w:val="007D4A3B"/>
    <w:rsid w:val="007E6B7F"/>
    <w:rsid w:val="00821BE3"/>
    <w:rsid w:val="00864962"/>
    <w:rsid w:val="00871AE3"/>
    <w:rsid w:val="00876C6E"/>
    <w:rsid w:val="00914DB0"/>
    <w:rsid w:val="009A3046"/>
    <w:rsid w:val="00A021A4"/>
    <w:rsid w:val="00A214E2"/>
    <w:rsid w:val="00A4138F"/>
    <w:rsid w:val="00A45C01"/>
    <w:rsid w:val="00A70401"/>
    <w:rsid w:val="00A7508B"/>
    <w:rsid w:val="00A96E24"/>
    <w:rsid w:val="00AA28D3"/>
    <w:rsid w:val="00AA71E7"/>
    <w:rsid w:val="00AC4C73"/>
    <w:rsid w:val="00AD6166"/>
    <w:rsid w:val="00AF1C92"/>
    <w:rsid w:val="00AF311E"/>
    <w:rsid w:val="00B1324F"/>
    <w:rsid w:val="00B1676C"/>
    <w:rsid w:val="00B2450A"/>
    <w:rsid w:val="00B24F6C"/>
    <w:rsid w:val="00B74201"/>
    <w:rsid w:val="00BC12FD"/>
    <w:rsid w:val="00BF3D2D"/>
    <w:rsid w:val="00C32543"/>
    <w:rsid w:val="00C45509"/>
    <w:rsid w:val="00C45A24"/>
    <w:rsid w:val="00C666F6"/>
    <w:rsid w:val="00CB0837"/>
    <w:rsid w:val="00D168F2"/>
    <w:rsid w:val="00D772BA"/>
    <w:rsid w:val="00D808CC"/>
    <w:rsid w:val="00DC20BB"/>
    <w:rsid w:val="00DD7683"/>
    <w:rsid w:val="00E12D6E"/>
    <w:rsid w:val="00E455B0"/>
    <w:rsid w:val="00E514DD"/>
    <w:rsid w:val="00E93DB1"/>
    <w:rsid w:val="00F21498"/>
    <w:rsid w:val="00F4365A"/>
    <w:rsid w:val="00F52729"/>
    <w:rsid w:val="00F77EF2"/>
    <w:rsid w:val="00FA04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7C3CA2"/>
  <w15:chartTrackingRefBased/>
  <w15:docId w15:val="{F52497BC-F709-6B43-9C57-130F5B549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808CC"/>
    <w:rPr>
      <w:rFonts w:ascii="Times New Roman" w:eastAsia="Times New Roman" w:hAnsi="Times New Roman" w:cs="Times New Roman"/>
      <w:lang w:val="en-GB"/>
    </w:rPr>
  </w:style>
  <w:style w:type="paragraph" w:styleId="Heading1">
    <w:name w:val="heading 1"/>
    <w:basedOn w:val="Normal"/>
    <w:next w:val="Normal"/>
    <w:link w:val="Heading1Char"/>
    <w:uiPriority w:val="9"/>
    <w:qFormat/>
    <w:rsid w:val="002862F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862F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77EF2"/>
    <w:rPr>
      <w:sz w:val="16"/>
      <w:szCs w:val="16"/>
    </w:rPr>
  </w:style>
  <w:style w:type="paragraph" w:styleId="CommentText">
    <w:name w:val="annotation text"/>
    <w:basedOn w:val="Normal"/>
    <w:link w:val="CommentTextChar"/>
    <w:uiPriority w:val="99"/>
    <w:semiHidden/>
    <w:unhideWhenUsed/>
    <w:rsid w:val="00F77EF2"/>
    <w:rPr>
      <w:sz w:val="20"/>
      <w:szCs w:val="20"/>
    </w:rPr>
  </w:style>
  <w:style w:type="character" w:customStyle="1" w:styleId="CommentTextChar">
    <w:name w:val="Comment Text Char"/>
    <w:basedOn w:val="DefaultParagraphFont"/>
    <w:link w:val="CommentText"/>
    <w:uiPriority w:val="99"/>
    <w:semiHidden/>
    <w:rsid w:val="00F77EF2"/>
    <w:rPr>
      <w:sz w:val="20"/>
      <w:szCs w:val="20"/>
    </w:rPr>
  </w:style>
  <w:style w:type="paragraph" w:styleId="CommentSubject">
    <w:name w:val="annotation subject"/>
    <w:basedOn w:val="CommentText"/>
    <w:next w:val="CommentText"/>
    <w:link w:val="CommentSubjectChar"/>
    <w:uiPriority w:val="99"/>
    <w:semiHidden/>
    <w:unhideWhenUsed/>
    <w:rsid w:val="00F77EF2"/>
    <w:rPr>
      <w:b/>
      <w:bCs/>
    </w:rPr>
  </w:style>
  <w:style w:type="character" w:customStyle="1" w:styleId="CommentSubjectChar">
    <w:name w:val="Comment Subject Char"/>
    <w:basedOn w:val="CommentTextChar"/>
    <w:link w:val="CommentSubject"/>
    <w:uiPriority w:val="99"/>
    <w:semiHidden/>
    <w:rsid w:val="00F77EF2"/>
    <w:rPr>
      <w:b/>
      <w:bCs/>
      <w:sz w:val="20"/>
      <w:szCs w:val="20"/>
    </w:rPr>
  </w:style>
  <w:style w:type="paragraph" w:styleId="BalloonText">
    <w:name w:val="Balloon Text"/>
    <w:basedOn w:val="Normal"/>
    <w:link w:val="BalloonTextChar"/>
    <w:uiPriority w:val="99"/>
    <w:semiHidden/>
    <w:unhideWhenUsed/>
    <w:rsid w:val="00F77EF2"/>
    <w:rPr>
      <w:sz w:val="18"/>
      <w:szCs w:val="18"/>
    </w:rPr>
  </w:style>
  <w:style w:type="character" w:customStyle="1" w:styleId="BalloonTextChar">
    <w:name w:val="Balloon Text Char"/>
    <w:basedOn w:val="DefaultParagraphFont"/>
    <w:link w:val="BalloonText"/>
    <w:uiPriority w:val="99"/>
    <w:semiHidden/>
    <w:rsid w:val="00F77EF2"/>
    <w:rPr>
      <w:rFonts w:ascii="Times New Roman" w:hAnsi="Times New Roman" w:cs="Times New Roman"/>
      <w:sz w:val="18"/>
      <w:szCs w:val="18"/>
    </w:rPr>
  </w:style>
  <w:style w:type="paragraph" w:styleId="ListParagraph">
    <w:name w:val="List Paragraph"/>
    <w:basedOn w:val="Normal"/>
    <w:uiPriority w:val="34"/>
    <w:qFormat/>
    <w:rsid w:val="00063577"/>
    <w:pPr>
      <w:ind w:left="720"/>
      <w:contextualSpacing/>
    </w:pPr>
  </w:style>
  <w:style w:type="character" w:customStyle="1" w:styleId="Heading2Char">
    <w:name w:val="Heading 2 Char"/>
    <w:basedOn w:val="DefaultParagraphFont"/>
    <w:link w:val="Heading2"/>
    <w:uiPriority w:val="9"/>
    <w:rsid w:val="002862F6"/>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2862F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5822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3611</Words>
  <Characters>20587</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Adiga, Abhijin (aa5ts)</dc:creator>
  <cp:keywords/>
  <dc:description/>
  <cp:lastModifiedBy>Microsoft Office User</cp:lastModifiedBy>
  <cp:revision>2</cp:revision>
  <dcterms:created xsi:type="dcterms:W3CDTF">2019-08-31T20:24:00Z</dcterms:created>
  <dcterms:modified xsi:type="dcterms:W3CDTF">2019-08-31T20:24:00Z</dcterms:modified>
</cp:coreProperties>
</file>